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B5A" w:rsidRPr="0075762F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75762F">
        <w:rPr>
          <w:rFonts w:ascii="Times New Roman" w:hAnsi="Times New Roman"/>
          <w:b/>
          <w:sz w:val="32"/>
          <w:szCs w:val="32"/>
          <w:lang w:val="sv-SE"/>
        </w:rPr>
        <w:t>ANGGARAN DASAR (AD)</w:t>
      </w:r>
    </w:p>
    <w:p w:rsidR="000E3B5A" w:rsidRPr="0075762F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  <w:lang w:val="sv-SE"/>
        </w:rPr>
        <w:t>KELUARGA MAHASISWA LAMPUNG (</w:t>
      </w:r>
      <w:r w:rsidR="00497890">
        <w:rPr>
          <w:rFonts w:ascii="Times New Roman" w:hAnsi="Times New Roman"/>
          <w:b/>
          <w:sz w:val="32"/>
          <w:szCs w:val="32"/>
          <w:lang w:val="sv-SE"/>
        </w:rPr>
        <w:t>KEMALA</w:t>
      </w:r>
      <w:r w:rsidRPr="0075762F">
        <w:rPr>
          <w:rFonts w:ascii="Times New Roman" w:hAnsi="Times New Roman"/>
          <w:b/>
          <w:sz w:val="32"/>
          <w:szCs w:val="32"/>
          <w:lang w:val="sv-SE"/>
        </w:rPr>
        <w:t>)</w:t>
      </w:r>
    </w:p>
    <w:p w:rsidR="000E3B5A" w:rsidRPr="0075762F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</w:rPr>
        <w:t>UNIVERSITAS SRIWIJAYA</w:t>
      </w:r>
    </w:p>
    <w:p w:rsidR="000E3B5A" w:rsidRPr="00E019AF" w:rsidRDefault="001B561B" w:rsidP="000E3B5A">
      <w:pPr>
        <w:pStyle w:val="ListParagraph"/>
        <w:ind w:left="0"/>
        <w:jc w:val="center"/>
        <w:rPr>
          <w:rFonts w:ascii="Times New Roman" w:hAnsi="Times New Roman"/>
          <w:b/>
          <w:sz w:val="32"/>
          <w:szCs w:val="32"/>
          <w:lang w:val="en-ID"/>
        </w:rPr>
      </w:pPr>
      <w:r w:rsidRPr="0075762F">
        <w:rPr>
          <w:rFonts w:ascii="Times New Roman" w:hAnsi="Times New Roman"/>
          <w:b/>
          <w:sz w:val="32"/>
          <w:szCs w:val="32"/>
        </w:rPr>
        <w:t>PERIODE 201</w:t>
      </w:r>
      <w:r w:rsidR="00E019AF">
        <w:rPr>
          <w:rFonts w:ascii="Times New Roman" w:hAnsi="Times New Roman"/>
          <w:b/>
          <w:sz w:val="32"/>
          <w:szCs w:val="32"/>
          <w:lang w:val="en-ID"/>
        </w:rPr>
        <w:t>9</w:t>
      </w:r>
      <w:r w:rsidR="00E019AF">
        <w:rPr>
          <w:rFonts w:ascii="Times New Roman" w:hAnsi="Times New Roman"/>
          <w:b/>
          <w:sz w:val="32"/>
          <w:szCs w:val="32"/>
        </w:rPr>
        <w:t>-20</w:t>
      </w:r>
      <w:r w:rsidR="00E019AF">
        <w:rPr>
          <w:rFonts w:ascii="Times New Roman" w:hAnsi="Times New Roman"/>
          <w:b/>
          <w:sz w:val="32"/>
          <w:szCs w:val="32"/>
          <w:lang w:val="en-ID"/>
        </w:rPr>
        <w:t>20</w:t>
      </w:r>
    </w:p>
    <w:p w:rsidR="000E3B5A" w:rsidRPr="00A92148" w:rsidRDefault="00801739" w:rsidP="00801739">
      <w:pPr>
        <w:pStyle w:val="ListParagraph"/>
        <w:tabs>
          <w:tab w:val="center" w:pos="5233"/>
          <w:tab w:val="left" w:pos="8751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7039F3" w:rsidRPr="007039F3">
        <w:rPr>
          <w:rFonts w:ascii="Times New Roman" w:hAnsi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2.5pt;margin-top:4.2pt;width:518.1pt;height:.7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" strokeweight="2.25pt"/>
        </w:pict>
      </w:r>
      <w:r>
        <w:rPr>
          <w:rFonts w:ascii="Times New Roman" w:hAnsi="Times New Roman"/>
          <w:sz w:val="24"/>
          <w:szCs w:val="24"/>
        </w:rPr>
        <w:tab/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</w:rPr>
        <w:t>PENDAHULUAN</w:t>
      </w:r>
    </w:p>
    <w:p w:rsidR="000E3B5A" w:rsidRPr="00A92148" w:rsidRDefault="00DD1D95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Segala puji bagi Allah</w:t>
      </w:r>
      <w:r w:rsidR="000E3B5A" w:rsidRPr="00A92148">
        <w:rPr>
          <w:rFonts w:ascii="Times New Roman" w:hAnsi="Times New Roman"/>
          <w:sz w:val="24"/>
          <w:szCs w:val="24"/>
        </w:rPr>
        <w:t xml:space="preserve"> SWT pencipta alam semesta, shalawat dan salam semoga tetap tercurah pada junjungan kita Rasulullah SAW junjungan umat </w:t>
      </w:r>
      <w:r w:rsidR="00FC4677" w:rsidRPr="00A92148">
        <w:rPr>
          <w:rFonts w:ascii="Times New Roman" w:hAnsi="Times New Roman"/>
          <w:sz w:val="24"/>
          <w:szCs w:val="24"/>
        </w:rPr>
        <w:t>di muka bumi ini. Mahasiswa</w:t>
      </w:r>
      <w:r w:rsidR="007F1118">
        <w:rPr>
          <w:rFonts w:ascii="Times New Roman" w:hAnsi="Times New Roman"/>
          <w:sz w:val="24"/>
          <w:szCs w:val="24"/>
        </w:rPr>
        <w:t xml:space="preserve">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0E3B5A" w:rsidRPr="00A92148">
        <w:rPr>
          <w:rFonts w:ascii="Times New Roman" w:hAnsi="Times New Roman"/>
          <w:sz w:val="24"/>
          <w:szCs w:val="24"/>
        </w:rPr>
        <w:t xml:space="preserve"> sebagai generasi yang sadar akan hak dan kewajiban serta peran dan tanggung jawab bertekad untuk menjalin dan mempererat tali persaudaraan antar sesama </w:t>
      </w:r>
      <w:r w:rsidR="00FC4677" w:rsidRPr="00A92148">
        <w:rPr>
          <w:rFonts w:ascii="Times New Roman" w:hAnsi="Times New Roman"/>
          <w:sz w:val="24"/>
          <w:szCs w:val="24"/>
        </w:rPr>
        <w:t xml:space="preserve">mahasiswa yang berasal dari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0E3B5A" w:rsidRPr="00A92148">
        <w:rPr>
          <w:rFonts w:ascii="Times New Roman" w:hAnsi="Times New Roman"/>
          <w:sz w:val="24"/>
          <w:szCs w:val="24"/>
        </w:rPr>
        <w:t>.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</w:rPr>
        <w:tab/>
        <w:t xml:space="preserve">Menyadari bahwa tujuan tersebut hanya dapat tercapai dengan taufik dan </w:t>
      </w:r>
      <w:r w:rsidR="00DD1D95">
        <w:rPr>
          <w:rFonts w:ascii="Times New Roman" w:hAnsi="Times New Roman"/>
          <w:sz w:val="24"/>
          <w:szCs w:val="24"/>
        </w:rPr>
        <w:t>hidayah-Nya melalui usaha yang t</w:t>
      </w:r>
      <w:r w:rsidRPr="00A92148">
        <w:rPr>
          <w:rFonts w:ascii="Times New Roman" w:hAnsi="Times New Roman"/>
          <w:sz w:val="24"/>
          <w:szCs w:val="24"/>
        </w:rPr>
        <w:t xml:space="preserve">erencana, teratur, sistematik, dan bijaksana, dengan penuh keyakinan Mahasiswa yang berasal </w:t>
      </w:r>
      <w:r w:rsidR="00FC4677" w:rsidRPr="00A92148">
        <w:rPr>
          <w:rFonts w:ascii="Times New Roman" w:hAnsi="Times New Roman"/>
          <w:sz w:val="24"/>
          <w:szCs w:val="24"/>
        </w:rPr>
        <w:t xml:space="preserve">dari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7F1118">
        <w:rPr>
          <w:rFonts w:ascii="Times New Roman" w:hAnsi="Times New Roman"/>
          <w:sz w:val="24"/>
          <w:szCs w:val="24"/>
        </w:rPr>
        <w:t xml:space="preserve"> </w:t>
      </w:r>
      <w:r w:rsidR="00DD1D95">
        <w:rPr>
          <w:rFonts w:ascii="Times New Roman" w:hAnsi="Times New Roman"/>
          <w:sz w:val="24"/>
          <w:szCs w:val="24"/>
        </w:rPr>
        <w:t xml:space="preserve">yang </w:t>
      </w:r>
      <w:r w:rsidRPr="00A92148">
        <w:rPr>
          <w:rFonts w:ascii="Times New Roman" w:hAnsi="Times New Roman"/>
          <w:sz w:val="24"/>
          <w:szCs w:val="24"/>
        </w:rPr>
        <w:t>berhimpun dalam satu organisasi pada Anggaran Dasar sebagai berikut :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NAMA, WAKTU DAN TEMPAT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1 : Nama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Organisasi ini bernama KELUARGA MAHASISWA LAMPUNG</w:t>
      </w:r>
      <w:r w:rsidR="00C460F1">
        <w:rPr>
          <w:rFonts w:ascii="Times New Roman" w:hAnsi="Times New Roman"/>
          <w:sz w:val="24"/>
          <w:szCs w:val="24"/>
        </w:rPr>
        <w:t xml:space="preserve"> UNIVERSITAS SRIWIJAYA</w:t>
      </w:r>
      <w:r w:rsidR="007F1118">
        <w:rPr>
          <w:rFonts w:ascii="Times New Roman" w:hAnsi="Times New Roman"/>
          <w:sz w:val="24"/>
          <w:szCs w:val="24"/>
          <w:lang w:val="sv-SE"/>
        </w:rPr>
        <w:t xml:space="preserve"> yang</w:t>
      </w:r>
      <w:r w:rsidR="007F1118">
        <w:rPr>
          <w:rFonts w:ascii="Times New Roman" w:hAnsi="Times New Roman"/>
          <w:sz w:val="24"/>
          <w:szCs w:val="24"/>
        </w:rPr>
        <w:t xml:space="preserve"> </w:t>
      </w:r>
      <w:r w:rsidR="007F1118">
        <w:rPr>
          <w:rFonts w:ascii="Times New Roman" w:hAnsi="Times New Roman"/>
          <w:sz w:val="24"/>
          <w:szCs w:val="24"/>
          <w:lang w:val="sv-SE"/>
        </w:rPr>
        <w:t>di</w:t>
      </w:r>
      <w:r w:rsidR="007F1118">
        <w:rPr>
          <w:rFonts w:ascii="Times New Roman" w:hAnsi="Times New Roman"/>
          <w:sz w:val="24"/>
          <w:szCs w:val="24"/>
        </w:rPr>
        <w:t>akronimkan menjadi</w:t>
      </w:r>
      <w:ins w:id="0" w:author="Windows User" w:date="2019-04-13T16:24:00Z">
        <w:r w:rsidR="004F7A52">
          <w:rPr>
            <w:rFonts w:ascii="Times New Roman" w:hAnsi="Times New Roman"/>
            <w:sz w:val="24"/>
            <w:szCs w:val="24"/>
            <w:lang w:val="en-ID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2 : Waktu</w:t>
      </w:r>
    </w:p>
    <w:p w:rsidR="000E3B5A" w:rsidRPr="00A92148" w:rsidRDefault="00497890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didirikan pada </w:t>
      </w:r>
      <w:r w:rsidR="001B561B">
        <w:rPr>
          <w:rFonts w:ascii="Times New Roman" w:hAnsi="Times New Roman"/>
          <w:sz w:val="24"/>
          <w:szCs w:val="24"/>
        </w:rPr>
        <w:t>0</w:t>
      </w:r>
      <w:r w:rsidR="00C460F1">
        <w:rPr>
          <w:rFonts w:ascii="Times New Roman" w:hAnsi="Times New Roman"/>
          <w:sz w:val="24"/>
          <w:szCs w:val="24"/>
        </w:rPr>
        <w:t xml:space="preserve">5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Oktober 1998 sampai waktu yang tidak ditentukan.</w:t>
      </w:r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3 : Tempat</w:t>
      </w:r>
    </w:p>
    <w:p w:rsidR="000E3B5A" w:rsidRPr="002908DB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Sekretariat</w:t>
      </w:r>
      <w:ins w:id="1" w:author="Windows User" w:date="2019-04-13T16:24:00Z">
        <w:r w:rsidR="004F7A52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2908DB">
        <w:rPr>
          <w:rFonts w:ascii="Times New Roman" w:hAnsi="Times New Roman"/>
          <w:sz w:val="24"/>
          <w:szCs w:val="24"/>
        </w:rPr>
        <w:t>disepakati oleh Ketua Umum dan Badan Pengurus Harian.</w:t>
      </w:r>
    </w:p>
    <w:p w:rsidR="000E3B5A" w:rsidRPr="00A92148" w:rsidRDefault="002908DB" w:rsidP="002908DB">
      <w:pPr>
        <w:pStyle w:val="ListParagraph"/>
        <w:tabs>
          <w:tab w:val="left" w:pos="6978"/>
        </w:tabs>
        <w:ind w:left="0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ASAS DAN SIFAT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4 : Asas</w:t>
      </w:r>
    </w:p>
    <w:p w:rsidR="000E3B5A" w:rsidRPr="0075762F" w:rsidRDefault="00497890" w:rsidP="0075762F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berasaskan </w:t>
      </w:r>
      <w:r w:rsidR="00DD1D95">
        <w:rPr>
          <w:rFonts w:ascii="Times New Roman" w:hAnsi="Times New Roman"/>
          <w:sz w:val="24"/>
          <w:szCs w:val="24"/>
        </w:rPr>
        <w:t xml:space="preserve">kekeluargaan yang berlandaskan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Pancasila dan UUD 1945.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5 : Sifat</w:t>
      </w:r>
    </w:p>
    <w:p w:rsidR="000E3B5A" w:rsidRPr="00A92148" w:rsidRDefault="00497890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2908DB">
        <w:rPr>
          <w:rFonts w:ascii="Times New Roman" w:hAnsi="Times New Roman"/>
          <w:sz w:val="24"/>
          <w:szCs w:val="24"/>
          <w:lang w:val="sv-SE"/>
        </w:rPr>
        <w:t xml:space="preserve"> bersifat inde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penden.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III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TUJUAN DAN FUNGSI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6 : Tujuan</w:t>
      </w:r>
    </w:p>
    <w:p w:rsidR="000E3B5A" w:rsidRDefault="00497890" w:rsidP="0029366F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bertujuan </w:t>
      </w:r>
      <w:r w:rsidR="00582CBE">
        <w:rPr>
          <w:rFonts w:ascii="Times New Roman" w:hAnsi="Times New Roman"/>
          <w:sz w:val="24"/>
          <w:szCs w:val="24"/>
        </w:rPr>
        <w:t xml:space="preserve">untuk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menghimpun, membina</w:t>
      </w:r>
      <w:r w:rsidR="00512C5C">
        <w:rPr>
          <w:rFonts w:ascii="Times New Roman" w:hAnsi="Times New Roman"/>
          <w:sz w:val="24"/>
          <w:szCs w:val="24"/>
        </w:rPr>
        <w:t>,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dan mengarahkan segenap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 xml:space="preserve">mahasiswa </w:t>
      </w:r>
      <w:r w:rsidR="00582CBE">
        <w:rPr>
          <w:rFonts w:ascii="Times New Roman" w:hAnsi="Times New Roman"/>
          <w:sz w:val="24"/>
          <w:szCs w:val="24"/>
        </w:rPr>
        <w:t xml:space="preserve">Universitas Sriwijaya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 xml:space="preserve">yang berasal dari </w:t>
      </w:r>
      <w:r w:rsidR="00F937AB">
        <w:rPr>
          <w:rFonts w:ascii="Times New Roman" w:hAnsi="Times New Roman"/>
          <w:sz w:val="24"/>
          <w:szCs w:val="24"/>
          <w:lang w:val="sv-SE"/>
        </w:rPr>
        <w:t>Provinsi Lampung</w:t>
      </w:r>
      <w:r w:rsidR="00582CBE">
        <w:rPr>
          <w:rFonts w:ascii="Times New Roman" w:hAnsi="Times New Roman"/>
          <w:sz w:val="24"/>
          <w:szCs w:val="24"/>
        </w:rPr>
        <w:t xml:space="preserve"> guna</w:t>
      </w:r>
      <w:r w:rsidR="00C460F1">
        <w:rPr>
          <w:rFonts w:ascii="Times New Roman" w:hAnsi="Times New Roman"/>
          <w:sz w:val="24"/>
          <w:szCs w:val="24"/>
        </w:rPr>
        <w:t xml:space="preserve"> menjalin tali silaturahmi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dalam suatu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 xml:space="preserve">wadah kerja sama,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d</w:t>
      </w:r>
      <w:r w:rsidR="00582CBE">
        <w:rPr>
          <w:rFonts w:ascii="Times New Roman" w:hAnsi="Times New Roman"/>
          <w:sz w:val="24"/>
          <w:szCs w:val="24"/>
          <w:lang w:val="sv-SE"/>
        </w:rPr>
        <w:t xml:space="preserve">engan semangat kekeluargaan </w:t>
      </w:r>
      <w:r w:rsidR="00582CBE">
        <w:rPr>
          <w:rFonts w:ascii="Times New Roman" w:hAnsi="Times New Roman"/>
          <w:sz w:val="24"/>
          <w:szCs w:val="24"/>
        </w:rPr>
        <w:t>untuk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membentuk insan yang bertakwa kepada Tuhan Yang Maha Esa, intelektual, professional, bertanggung jawab, dan mandiri.</w:t>
      </w:r>
    </w:p>
    <w:p w:rsidR="00512C5C" w:rsidRDefault="00512C5C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512C5C" w:rsidRDefault="00512C5C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512C5C" w:rsidRDefault="00512C5C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</w:rPr>
        <w:lastRenderedPageBreak/>
        <w:t>Pasal 7 : Fungsi</w:t>
      </w:r>
    </w:p>
    <w:p w:rsidR="000E3B5A" w:rsidRDefault="00497890" w:rsidP="000E3B5A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Kemala Unsri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0E3B5A" w:rsidRPr="00A92148">
        <w:rPr>
          <w:rFonts w:ascii="Times New Roman" w:hAnsi="Times New Roman"/>
          <w:sz w:val="24"/>
          <w:szCs w:val="24"/>
        </w:rPr>
        <w:t>berfungsi</w:t>
      </w:r>
      <w:r w:rsidR="00FC4677">
        <w:rPr>
          <w:rFonts w:ascii="Times New Roman" w:hAnsi="Times New Roman"/>
          <w:sz w:val="24"/>
          <w:szCs w:val="24"/>
        </w:rPr>
        <w:t xml:space="preserve"> untuk mengikat tali silaturah</w:t>
      </w:r>
      <w:r w:rsidR="00C460F1">
        <w:rPr>
          <w:rFonts w:ascii="Times New Roman" w:hAnsi="Times New Roman"/>
          <w:sz w:val="24"/>
          <w:szCs w:val="24"/>
        </w:rPr>
        <w:t>m</w:t>
      </w:r>
      <w:r w:rsidR="00FC4677" w:rsidRPr="00A92148">
        <w:rPr>
          <w:rFonts w:ascii="Times New Roman" w:hAnsi="Times New Roman"/>
          <w:sz w:val="24"/>
          <w:szCs w:val="24"/>
        </w:rPr>
        <w:t>i</w:t>
      </w:r>
      <w:r w:rsidR="00C460F1">
        <w:rPr>
          <w:rFonts w:ascii="Times New Roman" w:hAnsi="Times New Roman"/>
          <w:sz w:val="24"/>
          <w:szCs w:val="24"/>
        </w:rPr>
        <w:t>,</w:t>
      </w:r>
      <w:r w:rsidR="000E3B5A" w:rsidRPr="00A92148">
        <w:rPr>
          <w:rFonts w:ascii="Times New Roman" w:hAnsi="Times New Roman"/>
          <w:sz w:val="24"/>
          <w:szCs w:val="24"/>
        </w:rPr>
        <w:t xml:space="preserve"> menampung aspirasi</w:t>
      </w:r>
      <w:r w:rsidR="00512C5C">
        <w:rPr>
          <w:rFonts w:ascii="Times New Roman" w:hAnsi="Times New Roman"/>
          <w:sz w:val="24"/>
          <w:szCs w:val="24"/>
        </w:rPr>
        <w:t>,</w:t>
      </w:r>
      <w:r w:rsidR="000E3B5A" w:rsidRPr="00A92148">
        <w:rPr>
          <w:rFonts w:ascii="Times New Roman" w:hAnsi="Times New Roman"/>
          <w:sz w:val="24"/>
          <w:szCs w:val="24"/>
        </w:rPr>
        <w:t xml:space="preserve"> dan meng</w:t>
      </w:r>
      <w:r w:rsidR="00C460F1" w:rsidRPr="00A92148">
        <w:rPr>
          <w:rFonts w:ascii="Times New Roman" w:hAnsi="Times New Roman"/>
          <w:sz w:val="24"/>
          <w:szCs w:val="24"/>
        </w:rPr>
        <w:t xml:space="preserve">embangkan potensi mahasiswa </w:t>
      </w:r>
      <w:r w:rsidR="00F937AB">
        <w:rPr>
          <w:rFonts w:ascii="Times New Roman" w:hAnsi="Times New Roman"/>
          <w:sz w:val="24"/>
          <w:szCs w:val="24"/>
        </w:rPr>
        <w:t>Provinsi Lampung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DD1D95">
        <w:rPr>
          <w:rFonts w:ascii="Times New Roman" w:hAnsi="Times New Roman"/>
          <w:sz w:val="24"/>
          <w:szCs w:val="24"/>
        </w:rPr>
        <w:t>yang men</w:t>
      </w:r>
      <w:r w:rsidR="00A92148">
        <w:rPr>
          <w:rFonts w:ascii="Times New Roman" w:hAnsi="Times New Roman"/>
          <w:sz w:val="24"/>
          <w:szCs w:val="24"/>
        </w:rPr>
        <w:t>e</w:t>
      </w:r>
      <w:r w:rsidR="00DD1D95">
        <w:rPr>
          <w:rFonts w:ascii="Times New Roman" w:hAnsi="Times New Roman"/>
          <w:sz w:val="24"/>
          <w:szCs w:val="24"/>
        </w:rPr>
        <w:t>m</w:t>
      </w:r>
      <w:r w:rsidR="00512C5C">
        <w:rPr>
          <w:rFonts w:ascii="Times New Roman" w:hAnsi="Times New Roman"/>
          <w:sz w:val="24"/>
          <w:szCs w:val="24"/>
        </w:rPr>
        <w:t>puh pendidik</w:t>
      </w:r>
      <w:r w:rsidR="00A92148">
        <w:rPr>
          <w:rFonts w:ascii="Times New Roman" w:hAnsi="Times New Roman"/>
          <w:sz w:val="24"/>
          <w:szCs w:val="24"/>
        </w:rPr>
        <w:t>an di Universitas Sriwijaya</w:t>
      </w:r>
      <w:r w:rsidR="000E3B5A" w:rsidRPr="00A92148">
        <w:rPr>
          <w:rFonts w:ascii="Times New Roman" w:hAnsi="Times New Roman"/>
          <w:sz w:val="24"/>
          <w:szCs w:val="24"/>
        </w:rPr>
        <w:t>.</w:t>
      </w:r>
    </w:p>
    <w:p w:rsidR="00512C5C" w:rsidRDefault="00512C5C" w:rsidP="000E3B5A">
      <w:pPr>
        <w:pStyle w:val="ListParagraph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IV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STATUS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8 : Status</w:t>
      </w:r>
      <w:ins w:id="2" w:author="Windows User" w:date="2019-04-13T16:35:00Z">
        <w:r w:rsidR="004F7A52">
          <w:rPr>
            <w:rFonts w:ascii="Times New Roman" w:hAnsi="Times New Roman"/>
            <w:b/>
            <w:sz w:val="24"/>
            <w:szCs w:val="24"/>
            <w:lang w:val="sv-SE"/>
          </w:rPr>
          <w:t xml:space="preserve"> kedudukan</w:t>
        </w:r>
      </w:ins>
    </w:p>
    <w:p w:rsidR="000E3B5A" w:rsidRPr="00A92148" w:rsidRDefault="00497890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adalah organisasi kemahasiswaan yang berorientasi kedaerahan</w:t>
      </w:r>
      <w:ins w:id="3" w:author="Windows User" w:date="2019-04-13T16:35:00Z">
        <w:r w:rsidR="004F7A52">
          <w:rPr>
            <w:rFonts w:ascii="Times New Roman" w:hAnsi="Times New Roman"/>
            <w:sz w:val="24"/>
            <w:szCs w:val="24"/>
            <w:lang w:val="sv-SE"/>
          </w:rPr>
          <w:t xml:space="preserve"> dan bergerak di or</w:t>
        </w:r>
      </w:ins>
      <w:ins w:id="4" w:author="Windows User" w:date="2019-04-13T16:36:00Z">
        <w:r w:rsidR="004F7A52">
          <w:rPr>
            <w:rFonts w:ascii="Times New Roman" w:hAnsi="Times New Roman"/>
            <w:sz w:val="24"/>
            <w:szCs w:val="24"/>
            <w:lang w:val="sv-SE"/>
          </w:rPr>
          <w:t>ie</w:t>
        </w:r>
      </w:ins>
      <w:ins w:id="5" w:author="Windows User" w:date="2019-04-13T16:35:00Z">
        <w:r w:rsidR="004F7A52">
          <w:rPr>
            <w:rFonts w:ascii="Times New Roman" w:hAnsi="Times New Roman"/>
            <w:sz w:val="24"/>
            <w:szCs w:val="24"/>
            <w:lang w:val="sv-SE"/>
          </w:rPr>
          <w:t>ntas</w:t>
        </w:r>
      </w:ins>
      <w:ins w:id="6" w:author="Windows User" w:date="2019-04-13T16:36:00Z">
        <w:r w:rsidR="004F7A52">
          <w:rPr>
            <w:rFonts w:ascii="Times New Roman" w:hAnsi="Times New Roman"/>
            <w:sz w:val="24"/>
            <w:szCs w:val="24"/>
            <w:lang w:val="sv-SE"/>
          </w:rPr>
          <w:t>i eketernal kampus</w:t>
        </w:r>
      </w:ins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V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KEANGGOTAAN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9 : Keanggotaan</w:t>
      </w:r>
    </w:p>
    <w:p w:rsidR="00465372" w:rsidRDefault="00C4276A" w:rsidP="00512C5C">
      <w:pPr>
        <w:ind w:firstLine="720"/>
        <w:jc w:val="both"/>
        <w:rPr>
          <w:ins w:id="7" w:author="Windows User" w:date="2019-04-28T17:42:00Z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sv-SE"/>
        </w:rPr>
        <w:t>Anggota</w:t>
      </w:r>
      <w:ins w:id="8" w:author="Windows User" w:date="2019-04-13T16:31:00Z">
        <w:r w:rsidR="004F7A52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 w:rsidR="00066ECC" w:rsidRPr="002908DB">
        <w:rPr>
          <w:rFonts w:ascii="Times New Roman" w:hAnsi="Times New Roman"/>
          <w:sz w:val="24"/>
          <w:szCs w:val="24"/>
          <w:lang w:val="sv-SE"/>
        </w:rPr>
        <w:t xml:space="preserve"> adalah seluruh mahasiswa</w:t>
      </w:r>
      <w:r w:rsidR="00582CBE">
        <w:rPr>
          <w:rFonts w:ascii="Times New Roman" w:hAnsi="Times New Roman"/>
          <w:sz w:val="24"/>
          <w:szCs w:val="24"/>
        </w:rPr>
        <w:t xml:space="preserve"> Universitas Sriwijaya </w:t>
      </w:r>
      <w:r w:rsidR="00582CBE">
        <w:rPr>
          <w:rFonts w:ascii="Times New Roman" w:hAnsi="Times New Roman"/>
          <w:sz w:val="24"/>
          <w:szCs w:val="24"/>
          <w:lang w:val="sv-SE"/>
        </w:rPr>
        <w:t>yang berasal dari</w:t>
      </w:r>
      <w:r w:rsidR="00582CBE">
        <w:rPr>
          <w:rFonts w:ascii="Times New Roman" w:hAnsi="Times New Roman"/>
          <w:sz w:val="24"/>
          <w:szCs w:val="24"/>
        </w:rPr>
        <w:t xml:space="preserve"> </w:t>
      </w:r>
      <w:r w:rsidR="00582CBE">
        <w:rPr>
          <w:rFonts w:ascii="Times New Roman" w:hAnsi="Times New Roman"/>
          <w:sz w:val="24"/>
          <w:szCs w:val="24"/>
          <w:lang w:val="sv-SE"/>
        </w:rPr>
        <w:t>Provi</w:t>
      </w:r>
      <w:r w:rsidR="00582CBE">
        <w:rPr>
          <w:rFonts w:ascii="Times New Roman" w:hAnsi="Times New Roman"/>
          <w:sz w:val="24"/>
          <w:szCs w:val="24"/>
        </w:rPr>
        <w:t>nsi Lampung</w:t>
      </w:r>
      <w:r w:rsidR="00066ECC" w:rsidRPr="002908DB">
        <w:rPr>
          <w:rFonts w:ascii="Times New Roman" w:hAnsi="Times New Roman"/>
          <w:sz w:val="24"/>
          <w:szCs w:val="24"/>
        </w:rPr>
        <w:t xml:space="preserve"> </w:t>
      </w:r>
      <w:del w:id="9" w:author="Windows User" w:date="2019-04-28T16:58:00Z">
        <w:r w:rsidR="00066ECC" w:rsidRPr="002908DB" w:rsidDel="00CD5415">
          <w:rPr>
            <w:rFonts w:ascii="Times New Roman" w:hAnsi="Times New Roman"/>
            <w:sz w:val="24"/>
            <w:szCs w:val="24"/>
          </w:rPr>
          <w:delText>dan tergabung dalam</w:delText>
        </w:r>
        <w:r w:rsidR="00497890" w:rsidDel="00CD5415">
          <w:rPr>
            <w:rFonts w:ascii="Times New Roman" w:hAnsi="Times New Roman"/>
            <w:sz w:val="24"/>
            <w:szCs w:val="24"/>
          </w:rPr>
          <w:delText>Kemala Unsri</w:delText>
        </w:r>
      </w:del>
      <w:del w:id="10" w:author="Windows User" w:date="2019-04-28T16:57:00Z">
        <w:r w:rsidR="002908DB" w:rsidDel="00CD5415">
          <w:rPr>
            <w:rFonts w:ascii="Times New Roman" w:hAnsi="Times New Roman"/>
            <w:sz w:val="24"/>
            <w:szCs w:val="24"/>
          </w:rPr>
          <w:delText>.</w:delText>
        </w:r>
      </w:del>
      <w:ins w:id="11" w:author="Windows User" w:date="2019-04-28T16:58:00Z"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gramStart"/>
        <w:r w:rsidR="00CD5415">
          <w:rPr>
            <w:rFonts w:ascii="Times New Roman" w:hAnsi="Times New Roman"/>
            <w:sz w:val="24"/>
            <w:szCs w:val="24"/>
            <w:lang w:val="en-US"/>
          </w:rPr>
          <w:t>yang</w:t>
        </w:r>
        <w:proofErr w:type="gramEnd"/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CD5415">
          <w:rPr>
            <w:rFonts w:ascii="Times New Roman" w:hAnsi="Times New Roman"/>
            <w:sz w:val="24"/>
            <w:szCs w:val="24"/>
            <w:lang w:val="en-US"/>
          </w:rPr>
          <w:t>tercatat</w:t>
        </w:r>
        <w:proofErr w:type="spellEnd"/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CD5415">
          <w:rPr>
            <w:rFonts w:ascii="Times New Roman" w:hAnsi="Times New Roman"/>
            <w:sz w:val="24"/>
            <w:szCs w:val="24"/>
            <w:lang w:val="en-US"/>
          </w:rPr>
          <w:t>sebagai</w:t>
        </w:r>
        <w:proofErr w:type="spellEnd"/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CD5415">
          <w:rPr>
            <w:rFonts w:ascii="Times New Roman" w:hAnsi="Times New Roman"/>
            <w:sz w:val="24"/>
            <w:szCs w:val="24"/>
            <w:lang w:val="en-US"/>
          </w:rPr>
          <w:t>mahasiswa</w:t>
        </w:r>
        <w:proofErr w:type="spellEnd"/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CD5415">
          <w:rPr>
            <w:rFonts w:ascii="Times New Roman" w:hAnsi="Times New Roman"/>
            <w:sz w:val="24"/>
            <w:szCs w:val="24"/>
            <w:lang w:val="en-US"/>
          </w:rPr>
          <w:t>aktif</w:t>
        </w:r>
        <w:proofErr w:type="spellEnd"/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CD5415">
          <w:rPr>
            <w:rFonts w:ascii="Times New Roman" w:hAnsi="Times New Roman"/>
            <w:sz w:val="24"/>
            <w:szCs w:val="24"/>
            <w:lang w:val="en-US"/>
          </w:rPr>
          <w:t>maupun</w:t>
        </w:r>
        <w:proofErr w:type="spellEnd"/>
        <w:r w:rsidR="00CD5415">
          <w:rPr>
            <w:rFonts w:ascii="Times New Roman" w:hAnsi="Times New Roman"/>
            <w:sz w:val="24"/>
            <w:szCs w:val="24"/>
            <w:lang w:val="en-US"/>
          </w:rPr>
          <w:t xml:space="preserve"> alumni.</w:t>
        </w:r>
      </w:ins>
    </w:p>
    <w:p w:rsidR="007039F3" w:rsidRDefault="00A9799F" w:rsidP="007039F3">
      <w:pPr>
        <w:ind w:firstLine="720"/>
        <w:jc w:val="center"/>
        <w:rPr>
          <w:ins w:id="12" w:author="Windows User" w:date="2019-04-28T17:42:00Z"/>
          <w:rFonts w:ascii="Times New Roman" w:hAnsi="Times New Roman"/>
          <w:sz w:val="24"/>
          <w:szCs w:val="24"/>
          <w:lang w:val="en-US"/>
        </w:rPr>
        <w:pPrChange w:id="13" w:author="Windows User" w:date="2019-04-28T17:42:00Z">
          <w:pPr>
            <w:ind w:firstLine="720"/>
            <w:jc w:val="both"/>
          </w:pPr>
        </w:pPrChange>
      </w:pPr>
      <w:proofErr w:type="spellStart"/>
      <w:ins w:id="14" w:author="Windows User" w:date="2019-04-28T17:42:00Z">
        <w:r>
          <w:rPr>
            <w:rFonts w:ascii="Times New Roman" w:hAnsi="Times New Roman"/>
            <w:sz w:val="24"/>
            <w:szCs w:val="24"/>
            <w:lang w:val="en-US"/>
          </w:rPr>
          <w:t>Pasal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gramStart"/>
        <w:r>
          <w:rPr>
            <w:rFonts w:ascii="Times New Roman" w:hAnsi="Times New Roman"/>
            <w:sz w:val="24"/>
            <w:szCs w:val="24"/>
            <w:lang w:val="en-US"/>
          </w:rPr>
          <w:t>10 :</w:t>
        </w:r>
        <w:proofErr w:type="gramEnd"/>
        <w:r>
          <w:rPr>
            <w:rFonts w:ascii="Times New Roman" w:hAnsi="Times New Roman"/>
            <w:sz w:val="24"/>
            <w:szCs w:val="24"/>
            <w:lang w:val="en-US"/>
          </w:rPr>
          <w:t xml:space="preserve"> Status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Keanggotaan</w:t>
        </w:r>
        <w:proofErr w:type="spellEnd"/>
      </w:ins>
    </w:p>
    <w:p w:rsidR="007039F3" w:rsidRDefault="00A9799F" w:rsidP="007039F3">
      <w:pPr>
        <w:jc w:val="center"/>
        <w:rPr>
          <w:ins w:id="15" w:author="Windows User" w:date="2019-04-28T17:42:00Z"/>
          <w:lang w:val="en-ID"/>
        </w:rPr>
        <w:pPrChange w:id="16" w:author="Windows User" w:date="2019-04-28T17:42:00Z">
          <w:pPr/>
        </w:pPrChange>
      </w:pPr>
      <w:ins w:id="17" w:author="Windows User" w:date="2019-04-28T17:42:00Z">
        <w:r>
          <w:rPr>
            <w:lang w:val="en-ID"/>
          </w:rPr>
          <w:t xml:space="preserve">Status </w:t>
        </w:r>
        <w:proofErr w:type="spellStart"/>
        <w:r>
          <w:rPr>
            <w:lang w:val="en-ID"/>
          </w:rPr>
          <w:t>keanggotaan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Kemala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Unsri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adalah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anggota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biasa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anggota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luar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biasa</w:t>
        </w:r>
        <w:proofErr w:type="spellEnd"/>
        <w:r>
          <w:rPr>
            <w:lang w:val="en-ID"/>
          </w:rPr>
          <w:t xml:space="preserve"> yang </w:t>
        </w:r>
        <w:proofErr w:type="spellStart"/>
        <w:r>
          <w:rPr>
            <w:lang w:val="en-ID"/>
          </w:rPr>
          <w:t>selanjutkan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dibahas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</w:t>
        </w:r>
        <w:proofErr w:type="spellEnd"/>
        <w:r>
          <w:rPr>
            <w:lang w:val="en-ID"/>
          </w:rPr>
          <w:t xml:space="preserve"> ART</w:t>
        </w:r>
      </w:ins>
    </w:p>
    <w:p w:rsidR="007039F3" w:rsidRDefault="00A9799F" w:rsidP="007039F3">
      <w:pPr>
        <w:ind w:firstLine="720"/>
        <w:jc w:val="center"/>
        <w:rPr>
          <w:ins w:id="18" w:author="Windows User" w:date="2019-04-28T17:44:00Z"/>
          <w:rFonts w:ascii="Times New Roman" w:hAnsi="Times New Roman"/>
          <w:sz w:val="24"/>
          <w:szCs w:val="24"/>
          <w:lang w:val="en-US"/>
        </w:rPr>
        <w:pPrChange w:id="19" w:author="Windows User" w:date="2019-04-28T17:43:00Z">
          <w:pPr>
            <w:ind w:firstLine="720"/>
            <w:jc w:val="both"/>
          </w:pPr>
        </w:pPrChange>
      </w:pPr>
      <w:proofErr w:type="spellStart"/>
      <w:ins w:id="20" w:author="Windows User" w:date="2019-04-28T17:43:00Z">
        <w:r>
          <w:rPr>
            <w:rFonts w:ascii="Times New Roman" w:hAnsi="Times New Roman"/>
            <w:sz w:val="24"/>
            <w:szCs w:val="24"/>
            <w:lang w:val="en-US"/>
          </w:rPr>
          <w:t>Pasal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gramStart"/>
        <w:r>
          <w:rPr>
            <w:rFonts w:ascii="Times New Roman" w:hAnsi="Times New Roman"/>
            <w:sz w:val="24"/>
            <w:szCs w:val="24"/>
            <w:lang w:val="en-US"/>
          </w:rPr>
          <w:t>11 :</w:t>
        </w:r>
        <w:proofErr w:type="gram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proofErr w:type="spellStart"/>
      <w:ins w:id="21" w:author="Windows User" w:date="2019-04-28T17:44:00Z">
        <w:r>
          <w:rPr>
            <w:rFonts w:ascii="Times New Roman" w:hAnsi="Times New Roman"/>
            <w:sz w:val="24"/>
            <w:szCs w:val="24"/>
            <w:lang w:val="en-US"/>
          </w:rPr>
          <w:t>Hak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Kewajiban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Anggota</w:t>
        </w:r>
        <w:proofErr w:type="spellEnd"/>
      </w:ins>
    </w:p>
    <w:p w:rsidR="007039F3" w:rsidRPr="007039F3" w:rsidRDefault="00A9799F" w:rsidP="007039F3">
      <w:pPr>
        <w:ind w:firstLine="720"/>
        <w:jc w:val="center"/>
        <w:rPr>
          <w:rFonts w:ascii="Times New Roman" w:hAnsi="Times New Roman"/>
          <w:sz w:val="24"/>
          <w:szCs w:val="24"/>
          <w:lang w:val="en-US"/>
          <w:rPrChange w:id="22" w:author="Windows User" w:date="2019-04-28T16:58:00Z">
            <w:rPr>
              <w:rFonts w:ascii="Times New Roman" w:hAnsi="Times New Roman"/>
              <w:sz w:val="24"/>
              <w:szCs w:val="24"/>
            </w:rPr>
          </w:rPrChange>
        </w:rPr>
        <w:pPrChange w:id="23" w:author="Windows User" w:date="2019-04-28T17:43:00Z">
          <w:pPr>
            <w:ind w:firstLine="720"/>
            <w:jc w:val="both"/>
          </w:pPr>
        </w:pPrChange>
      </w:pPr>
      <w:proofErr w:type="spellStart"/>
      <w:ins w:id="24" w:author="Windows User" w:date="2019-04-28T17:44:00Z">
        <w:r>
          <w:rPr>
            <w:lang w:val="en-ID"/>
          </w:rPr>
          <w:t>Anggota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biasa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anggota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luar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biasa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Kemala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Unsri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mempunyai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hak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kewajiban</w:t>
        </w:r>
        <w:proofErr w:type="spellEnd"/>
        <w:r>
          <w:rPr>
            <w:lang w:val="en-ID"/>
          </w:rPr>
          <w:t xml:space="preserve"> yang </w:t>
        </w:r>
        <w:proofErr w:type="spellStart"/>
        <w:r>
          <w:rPr>
            <w:lang w:val="en-ID"/>
          </w:rPr>
          <w:t>selanjutnya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diatur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dalam</w:t>
        </w:r>
        <w:proofErr w:type="spellEnd"/>
        <w:r>
          <w:rPr>
            <w:lang w:val="en-ID"/>
          </w:rPr>
          <w:t xml:space="preserve"> ART</w:t>
        </w:r>
      </w:ins>
    </w:p>
    <w:p w:rsidR="0086571D" w:rsidRDefault="005E6999" w:rsidP="0086571D">
      <w:pPr>
        <w:jc w:val="center"/>
        <w:rPr>
          <w:rFonts w:ascii="Times New Roman" w:hAnsi="Times New Roman"/>
          <w:b/>
          <w:sz w:val="24"/>
          <w:szCs w:val="24"/>
        </w:rPr>
      </w:pPr>
      <w:r w:rsidRPr="005E6999">
        <w:rPr>
          <w:rFonts w:ascii="Times New Roman" w:hAnsi="Times New Roman"/>
          <w:b/>
          <w:sz w:val="24"/>
          <w:szCs w:val="24"/>
        </w:rPr>
        <w:t>BAB VI</w:t>
      </w:r>
    </w:p>
    <w:p w:rsidR="005E6999" w:rsidRPr="00A9799F" w:rsidRDefault="005E6999" w:rsidP="0086571D">
      <w:pPr>
        <w:jc w:val="center"/>
        <w:rPr>
          <w:rFonts w:ascii="Times New Roman" w:hAnsi="Times New Roman"/>
          <w:b/>
          <w:sz w:val="24"/>
          <w:szCs w:val="24"/>
          <w:lang w:val="en-US"/>
          <w:rPrChange w:id="25" w:author="Windows User" w:date="2019-04-28T17:45:00Z">
            <w:rPr>
              <w:rFonts w:ascii="Times New Roman" w:hAnsi="Times New Roman"/>
              <w:b/>
              <w:sz w:val="24"/>
              <w:szCs w:val="24"/>
            </w:rPr>
          </w:rPrChange>
        </w:rPr>
      </w:pPr>
      <w:r>
        <w:rPr>
          <w:rFonts w:ascii="Times New Roman" w:hAnsi="Times New Roman"/>
          <w:b/>
          <w:sz w:val="24"/>
          <w:szCs w:val="24"/>
        </w:rPr>
        <w:t>PERMUSYAWARATAN</w:t>
      </w:r>
      <w:ins w:id="26" w:author="Windows User" w:date="2019-04-28T17:45:00Z">
        <w:r w:rsidR="00A9799F"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  <w:proofErr w:type="spellStart"/>
        <w:r w:rsidR="00A9799F">
          <w:rPr>
            <w:rFonts w:ascii="Times New Roman" w:hAnsi="Times New Roman"/>
            <w:b/>
            <w:sz w:val="24"/>
            <w:szCs w:val="24"/>
            <w:lang w:val="en-US"/>
          </w:rPr>
          <w:t>dan</w:t>
        </w:r>
        <w:proofErr w:type="spellEnd"/>
        <w:r w:rsidR="00A9799F">
          <w:rPr>
            <w:rFonts w:ascii="Times New Roman" w:hAnsi="Times New Roman"/>
            <w:b/>
            <w:sz w:val="24"/>
            <w:szCs w:val="24"/>
            <w:lang w:val="en-US"/>
          </w:rPr>
          <w:t xml:space="preserve"> RAPAT</w:t>
        </w:r>
      </w:ins>
    </w:p>
    <w:p w:rsidR="005E6999" w:rsidRPr="00317F03" w:rsidRDefault="005E6999" w:rsidP="005E6999">
      <w:pPr>
        <w:jc w:val="center"/>
        <w:rPr>
          <w:rFonts w:ascii="Times New Roman" w:hAnsi="Times New Roman"/>
          <w:b/>
          <w:color w:val="000000" w:themeColor="text1"/>
          <w:sz w:val="24"/>
          <w:szCs w:val="36"/>
        </w:rPr>
      </w:pPr>
      <w:r w:rsidRPr="00317F03">
        <w:rPr>
          <w:rFonts w:ascii="Times New Roman" w:hAnsi="Times New Roman"/>
          <w:b/>
          <w:color w:val="000000" w:themeColor="text1"/>
          <w:sz w:val="24"/>
          <w:szCs w:val="36"/>
        </w:rPr>
        <w:t>Pasal 1</w:t>
      </w:r>
      <w:ins w:id="27" w:author="Windows User" w:date="2019-04-28T17:44:00Z">
        <w:r w:rsidR="00A9799F">
          <w:rPr>
            <w:rFonts w:ascii="Times New Roman" w:hAnsi="Times New Roman"/>
            <w:b/>
            <w:color w:val="000000" w:themeColor="text1"/>
            <w:sz w:val="24"/>
            <w:szCs w:val="36"/>
            <w:lang w:val="en-US"/>
          </w:rPr>
          <w:t>2</w:t>
        </w:r>
      </w:ins>
      <w:del w:id="28" w:author="Windows User" w:date="2019-04-28T17:44:00Z">
        <w:r w:rsidRPr="00317F03" w:rsidDel="00A9799F">
          <w:rPr>
            <w:rFonts w:ascii="Times New Roman" w:hAnsi="Times New Roman"/>
            <w:b/>
            <w:color w:val="000000" w:themeColor="text1"/>
            <w:sz w:val="24"/>
            <w:szCs w:val="36"/>
          </w:rPr>
          <w:delText>0</w:delText>
        </w:r>
      </w:del>
      <w:r w:rsidRPr="00317F03">
        <w:rPr>
          <w:rFonts w:ascii="Times New Roman" w:hAnsi="Times New Roman"/>
          <w:b/>
          <w:color w:val="000000" w:themeColor="text1"/>
          <w:sz w:val="24"/>
          <w:szCs w:val="36"/>
        </w:rPr>
        <w:t xml:space="preserve"> : </w:t>
      </w:r>
      <w:r w:rsidR="00317F03">
        <w:rPr>
          <w:rFonts w:ascii="Times New Roman" w:hAnsi="Times New Roman"/>
          <w:b/>
          <w:color w:val="000000" w:themeColor="text1"/>
          <w:sz w:val="24"/>
          <w:szCs w:val="36"/>
        </w:rPr>
        <w:t>Permusyawaratan</w:t>
      </w:r>
    </w:p>
    <w:p w:rsidR="005E6999" w:rsidRPr="002908DB" w:rsidRDefault="005E6999" w:rsidP="005E6999">
      <w:pPr>
        <w:pStyle w:val="ListParagraph"/>
        <w:ind w:left="426"/>
        <w:rPr>
          <w:rFonts w:ascii="Times New Roman" w:hAnsi="Times New Roman"/>
          <w:sz w:val="24"/>
          <w:szCs w:val="24"/>
          <w:lang w:val="sv-SE"/>
        </w:rPr>
      </w:pPr>
      <w:r w:rsidRPr="002908DB">
        <w:rPr>
          <w:rFonts w:ascii="Times New Roman" w:hAnsi="Times New Roman"/>
          <w:sz w:val="24"/>
          <w:szCs w:val="24"/>
        </w:rPr>
        <w:t>Pembaharuan struktur organisasi</w:t>
      </w:r>
      <w:ins w:id="29" w:author="Windows User" w:date="2019-04-13T16:58:00Z">
        <w:r w:rsidR="004349FC">
          <w:rPr>
            <w:rFonts w:ascii="Times New Roman" w:hAnsi="Times New Roman"/>
            <w:sz w:val="24"/>
            <w:szCs w:val="24"/>
            <w:lang w:val="en-ID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 w:rsidRPr="002908DB">
        <w:rPr>
          <w:rFonts w:ascii="Times New Roman" w:hAnsi="Times New Roman"/>
          <w:sz w:val="24"/>
          <w:szCs w:val="24"/>
        </w:rPr>
        <w:t xml:space="preserve"> dibentuk melalui </w:t>
      </w:r>
    </w:p>
    <w:p w:rsidR="005E6999" w:rsidRPr="00985DB3" w:rsidRDefault="005E6999" w:rsidP="005E6999">
      <w:pPr>
        <w:pStyle w:val="ListParagraph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Besar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(MUBES)</w:t>
      </w:r>
    </w:p>
    <w:p w:rsidR="005E6999" w:rsidRPr="00985DB3" w:rsidRDefault="005E6999" w:rsidP="005E6999">
      <w:pPr>
        <w:pStyle w:val="ListParagraph"/>
        <w:numPr>
          <w:ilvl w:val="0"/>
          <w:numId w:val="5"/>
        </w:numPr>
        <w:ind w:left="709"/>
        <w:rPr>
          <w:rFonts w:ascii="Times New Roman" w:hAnsi="Times New Roman"/>
          <w:sz w:val="24"/>
          <w:szCs w:val="24"/>
          <w:lang w:val="en-US"/>
        </w:rPr>
      </w:pPr>
      <w:del w:id="30" w:author="Windows User" w:date="2019-04-28T17:45:00Z">
        <w:r w:rsidRPr="00985DB3" w:rsidDel="00A9799F">
          <w:rPr>
            <w:rFonts w:ascii="Times New Roman" w:hAnsi="Times New Roman"/>
            <w:sz w:val="24"/>
            <w:szCs w:val="24"/>
            <w:lang w:val="en-US"/>
          </w:rPr>
          <w:delText>Musyawarah</w:delText>
        </w:r>
        <w:r w:rsidDel="00A9799F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A9799F">
          <w:rPr>
            <w:rFonts w:ascii="Times New Roman" w:hAnsi="Times New Roman"/>
            <w:sz w:val="24"/>
            <w:szCs w:val="24"/>
            <w:lang w:val="en-US"/>
          </w:rPr>
          <w:delText>Pengurus (RAPAT KERJA)</w:delText>
        </w:r>
      </w:del>
    </w:p>
    <w:p w:rsidR="007039F3" w:rsidRDefault="005E6999" w:rsidP="007039F3">
      <w:pPr>
        <w:pStyle w:val="ListParagraph"/>
        <w:numPr>
          <w:ilvl w:val="0"/>
          <w:numId w:val="5"/>
        </w:numPr>
        <w:spacing w:line="240" w:lineRule="auto"/>
        <w:ind w:left="709"/>
        <w:rPr>
          <w:ins w:id="31" w:author="Windows User" w:date="2019-04-28T17:46:00Z"/>
          <w:rFonts w:ascii="Times New Roman" w:hAnsi="Times New Roman"/>
          <w:sz w:val="24"/>
          <w:szCs w:val="24"/>
          <w:lang w:val="en-US"/>
        </w:rPr>
        <w:pPrChange w:id="32" w:author="Windows User" w:date="2019-04-28T17:46:00Z">
          <w:pPr>
            <w:pStyle w:val="ListParagraph"/>
            <w:numPr>
              <w:numId w:val="5"/>
            </w:numPr>
            <w:spacing w:line="240" w:lineRule="auto"/>
            <w:ind w:left="1080" w:hanging="360"/>
          </w:pPr>
        </w:pPrChange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Musyawarah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Luar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Biasa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(MUSLUB)</w:t>
      </w:r>
    </w:p>
    <w:p w:rsidR="007039F3" w:rsidRDefault="00A9799F" w:rsidP="007039F3">
      <w:pPr>
        <w:pStyle w:val="ListParagraph"/>
        <w:spacing w:line="240" w:lineRule="auto"/>
        <w:ind w:left="709"/>
        <w:jc w:val="center"/>
        <w:rPr>
          <w:ins w:id="33" w:author="Windows User" w:date="2019-04-28T17:46:00Z"/>
          <w:rFonts w:ascii="Times New Roman" w:hAnsi="Times New Roman"/>
          <w:sz w:val="24"/>
          <w:szCs w:val="24"/>
          <w:lang w:val="en-US"/>
        </w:rPr>
        <w:pPrChange w:id="34" w:author="Windows User" w:date="2019-04-28T17:46:00Z">
          <w:pPr>
            <w:pStyle w:val="ListParagraph"/>
            <w:numPr>
              <w:numId w:val="5"/>
            </w:numPr>
            <w:spacing w:line="240" w:lineRule="auto"/>
            <w:ind w:left="1080" w:hanging="360"/>
          </w:pPr>
        </w:pPrChange>
      </w:pPr>
      <w:proofErr w:type="spellStart"/>
      <w:ins w:id="35" w:author="Windows User" w:date="2019-04-28T17:46:00Z">
        <w:r>
          <w:rPr>
            <w:rFonts w:ascii="Times New Roman" w:hAnsi="Times New Roman"/>
            <w:sz w:val="24"/>
            <w:szCs w:val="24"/>
            <w:lang w:val="en-US"/>
          </w:rPr>
          <w:t>Pasal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gramStart"/>
        <w:r>
          <w:rPr>
            <w:rFonts w:ascii="Times New Roman" w:hAnsi="Times New Roman"/>
            <w:sz w:val="24"/>
            <w:szCs w:val="24"/>
            <w:lang w:val="en-US"/>
          </w:rPr>
          <w:t>13 :</w:t>
        </w:r>
        <w:proofErr w:type="gram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Rapat</w:t>
        </w:r>
        <w:proofErr w:type="spellEnd"/>
      </w:ins>
    </w:p>
    <w:p w:rsidR="007039F3" w:rsidRDefault="00A9799F" w:rsidP="007039F3">
      <w:pPr>
        <w:rPr>
          <w:ins w:id="36" w:author="Windows User" w:date="2019-04-28T17:47:00Z"/>
          <w:lang w:val="en-ID"/>
        </w:rPr>
        <w:pPrChange w:id="37" w:author="Windows User" w:date="2019-04-28T17:47:00Z">
          <w:pPr>
            <w:ind w:left="720"/>
          </w:pPr>
        </w:pPrChange>
      </w:pPr>
      <w:proofErr w:type="spellStart"/>
      <w:ins w:id="38" w:author="Windows User" w:date="2019-04-28T17:47:00Z">
        <w:r>
          <w:rPr>
            <w:lang w:val="en-ID"/>
          </w:rPr>
          <w:t>Rapat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kepengurusan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organisasi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terdiri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dari</w:t>
        </w:r>
        <w:proofErr w:type="spellEnd"/>
        <w:r>
          <w:rPr>
            <w:lang w:val="en-ID"/>
          </w:rPr>
          <w:t>:</w:t>
        </w:r>
      </w:ins>
    </w:p>
    <w:p w:rsidR="00A9799F" w:rsidRPr="00EC063F" w:rsidRDefault="00A9799F" w:rsidP="00A9799F">
      <w:pPr>
        <w:pStyle w:val="ListParagraph"/>
        <w:numPr>
          <w:ilvl w:val="0"/>
          <w:numId w:val="44"/>
        </w:numPr>
        <w:spacing w:after="160" w:line="259" w:lineRule="auto"/>
        <w:rPr>
          <w:ins w:id="39" w:author="Windows User" w:date="2019-04-28T17:47:00Z"/>
          <w:lang w:val="en-ID"/>
        </w:rPr>
      </w:pPr>
      <w:proofErr w:type="spellStart"/>
      <w:ins w:id="40" w:author="Windows User" w:date="2019-04-28T17:47:00Z">
        <w:r w:rsidRPr="00EC063F">
          <w:rPr>
            <w:lang w:val="en-ID"/>
          </w:rPr>
          <w:t>Rapat</w:t>
        </w:r>
        <w:proofErr w:type="spellEnd"/>
        <w:r w:rsidRPr="00EC063F">
          <w:rPr>
            <w:lang w:val="en-ID"/>
          </w:rPr>
          <w:t xml:space="preserve"> </w:t>
        </w:r>
        <w:proofErr w:type="spellStart"/>
        <w:r w:rsidRPr="00EC063F">
          <w:rPr>
            <w:lang w:val="en-ID"/>
          </w:rPr>
          <w:t>kerja</w:t>
        </w:r>
        <w:proofErr w:type="spellEnd"/>
      </w:ins>
    </w:p>
    <w:p w:rsidR="00A9799F" w:rsidRDefault="00A9799F" w:rsidP="00A9799F">
      <w:pPr>
        <w:pStyle w:val="ListParagraph"/>
        <w:numPr>
          <w:ilvl w:val="0"/>
          <w:numId w:val="44"/>
        </w:numPr>
        <w:spacing w:after="160" w:line="259" w:lineRule="auto"/>
        <w:rPr>
          <w:ins w:id="41" w:author="Windows User" w:date="2019-04-28T17:47:00Z"/>
          <w:lang w:val="en-ID"/>
        </w:rPr>
      </w:pPr>
      <w:proofErr w:type="spellStart"/>
      <w:ins w:id="42" w:author="Windows User" w:date="2019-04-28T17:47:00Z">
        <w:r>
          <w:rPr>
            <w:lang w:val="en-ID"/>
          </w:rPr>
          <w:t>Rapat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departemen</w:t>
        </w:r>
        <w:proofErr w:type="spellEnd"/>
      </w:ins>
    </w:p>
    <w:p w:rsidR="00A9799F" w:rsidRDefault="00A9799F" w:rsidP="00A9799F">
      <w:pPr>
        <w:pStyle w:val="ListParagraph"/>
        <w:numPr>
          <w:ilvl w:val="0"/>
          <w:numId w:val="44"/>
        </w:numPr>
        <w:spacing w:after="160" w:line="259" w:lineRule="auto"/>
        <w:rPr>
          <w:ins w:id="43" w:author="Windows User" w:date="2019-04-28T17:47:00Z"/>
          <w:lang w:val="en-ID"/>
        </w:rPr>
      </w:pPr>
      <w:proofErr w:type="spellStart"/>
      <w:ins w:id="44" w:author="Windows User" w:date="2019-04-28T17:47:00Z">
        <w:r>
          <w:rPr>
            <w:lang w:val="en-ID"/>
          </w:rPr>
          <w:t>Rapat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koordinasi</w:t>
        </w:r>
        <w:proofErr w:type="spellEnd"/>
      </w:ins>
    </w:p>
    <w:p w:rsidR="00A9799F" w:rsidRDefault="00A9799F" w:rsidP="00A9799F">
      <w:pPr>
        <w:pStyle w:val="ListParagraph"/>
        <w:numPr>
          <w:ilvl w:val="0"/>
          <w:numId w:val="44"/>
        </w:numPr>
        <w:spacing w:after="160" w:line="259" w:lineRule="auto"/>
        <w:rPr>
          <w:ins w:id="45" w:author="Windows User" w:date="2019-04-28T17:47:00Z"/>
          <w:lang w:val="en-ID"/>
        </w:rPr>
      </w:pPr>
      <w:proofErr w:type="spellStart"/>
      <w:ins w:id="46" w:author="Windows User" w:date="2019-04-28T17:47:00Z">
        <w:r>
          <w:rPr>
            <w:lang w:val="en-ID"/>
          </w:rPr>
          <w:t>Rapat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evaluasi</w:t>
        </w:r>
        <w:proofErr w:type="spellEnd"/>
      </w:ins>
    </w:p>
    <w:p w:rsidR="00A9799F" w:rsidRDefault="00A9799F" w:rsidP="00A9799F">
      <w:pPr>
        <w:pStyle w:val="ListParagraph"/>
        <w:numPr>
          <w:ilvl w:val="0"/>
          <w:numId w:val="44"/>
        </w:numPr>
        <w:spacing w:after="160" w:line="259" w:lineRule="auto"/>
        <w:rPr>
          <w:ins w:id="47" w:author="Windows User" w:date="2019-04-28T17:47:00Z"/>
          <w:lang w:val="en-ID"/>
        </w:rPr>
      </w:pPr>
      <w:proofErr w:type="spellStart"/>
      <w:ins w:id="48" w:author="Windows User" w:date="2019-04-28T17:47:00Z">
        <w:r w:rsidRPr="00EC063F">
          <w:rPr>
            <w:lang w:val="en-ID"/>
          </w:rPr>
          <w:t>Rapat</w:t>
        </w:r>
        <w:proofErr w:type="spellEnd"/>
        <w:r w:rsidRPr="00EC063F">
          <w:rPr>
            <w:lang w:val="en-ID"/>
          </w:rPr>
          <w:t xml:space="preserve"> </w:t>
        </w:r>
        <w:proofErr w:type="spellStart"/>
        <w:r w:rsidRPr="00EC063F">
          <w:rPr>
            <w:lang w:val="en-ID"/>
          </w:rPr>
          <w:t>konsolidasi</w:t>
        </w:r>
        <w:proofErr w:type="spellEnd"/>
      </w:ins>
    </w:p>
    <w:p w:rsidR="007039F3" w:rsidRPr="007039F3" w:rsidRDefault="007039F3" w:rsidP="007039F3">
      <w:pPr>
        <w:pStyle w:val="ListParagraph"/>
        <w:spacing w:line="240" w:lineRule="auto"/>
        <w:ind w:left="709"/>
        <w:jc w:val="center"/>
        <w:rPr>
          <w:rFonts w:ascii="Times New Roman" w:hAnsi="Times New Roman"/>
          <w:sz w:val="24"/>
          <w:szCs w:val="24"/>
          <w:lang w:val="en-US"/>
          <w:rPrChange w:id="49" w:author="Windows User" w:date="2019-04-28T17:46:00Z">
            <w:rPr>
              <w:lang w:val="en-US"/>
            </w:rPr>
          </w:rPrChange>
        </w:rPr>
        <w:pPrChange w:id="50" w:author="Windows User" w:date="2019-04-28T17:46:00Z">
          <w:pPr>
            <w:pStyle w:val="ListParagraph"/>
            <w:numPr>
              <w:numId w:val="5"/>
            </w:numPr>
            <w:spacing w:line="240" w:lineRule="auto"/>
            <w:ind w:left="1080" w:hanging="360"/>
          </w:pPr>
        </w:pPrChange>
      </w:pPr>
    </w:p>
    <w:p w:rsidR="00976D59" w:rsidRPr="00976D59" w:rsidRDefault="00976D59" w:rsidP="00976D59">
      <w:pPr>
        <w:pStyle w:val="ListParagraph"/>
        <w:spacing w:line="240" w:lineRule="auto"/>
        <w:ind w:left="709"/>
        <w:rPr>
          <w:rFonts w:ascii="Times New Roman" w:hAnsi="Times New Roman"/>
          <w:sz w:val="24"/>
          <w:szCs w:val="24"/>
          <w:lang w:val="en-US"/>
        </w:rPr>
      </w:pPr>
    </w:p>
    <w:p w:rsidR="000E3B5A" w:rsidRPr="005E6999" w:rsidRDefault="000E3B5A" w:rsidP="00976D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VI</w:t>
      </w:r>
      <w:r w:rsidR="005E6999">
        <w:rPr>
          <w:rFonts w:ascii="Times New Roman" w:hAnsi="Times New Roman"/>
          <w:b/>
          <w:sz w:val="24"/>
          <w:szCs w:val="24"/>
        </w:rPr>
        <w:t>I</w:t>
      </w:r>
    </w:p>
    <w:p w:rsidR="000E3B5A" w:rsidRPr="00A92148" w:rsidRDefault="000E3B5A" w:rsidP="00976D59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KEORGANISASIAN</w:t>
      </w:r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E3B5A" w:rsidRPr="00A92148" w:rsidRDefault="005E6999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lastRenderedPageBreak/>
        <w:t>Pasal 1</w:t>
      </w:r>
      <w:ins w:id="51" w:author="Windows User" w:date="2019-04-28T17:48:00Z">
        <w:r w:rsidR="00A9799F">
          <w:rPr>
            <w:rFonts w:ascii="Times New Roman" w:hAnsi="Times New Roman"/>
            <w:b/>
            <w:sz w:val="24"/>
            <w:szCs w:val="24"/>
            <w:lang w:val="en-US"/>
          </w:rPr>
          <w:t>4</w:t>
        </w:r>
      </w:ins>
      <w:del w:id="52" w:author="Windows User" w:date="2019-04-28T17:48:00Z">
        <w:r w:rsidDel="00A9799F">
          <w:rPr>
            <w:rFonts w:ascii="Times New Roman" w:hAnsi="Times New Roman"/>
            <w:b/>
            <w:sz w:val="24"/>
            <w:szCs w:val="24"/>
          </w:rPr>
          <w:delText>1</w:delText>
        </w:r>
      </w:del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 xml:space="preserve"> : Struktur Organisasi</w:t>
      </w:r>
    </w:p>
    <w:p w:rsidR="000E3B5A" w:rsidRPr="00A92148" w:rsidRDefault="005E6999" w:rsidP="000E3B5A">
      <w:pPr>
        <w:pStyle w:val="ListParagraph"/>
        <w:numPr>
          <w:ilvl w:val="0"/>
          <w:numId w:val="4"/>
        </w:numPr>
        <w:ind w:left="426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Struktur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</w:rPr>
        <w:t>Kep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engurus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  <w:lang w:val="sv-SE"/>
        </w:rPr>
        <w:t xml:space="preserve"> terdiri dari </w:t>
      </w:r>
      <w:r>
        <w:rPr>
          <w:rFonts w:ascii="Times New Roman" w:hAnsi="Times New Roman"/>
          <w:sz w:val="24"/>
          <w:szCs w:val="24"/>
        </w:rPr>
        <w:t>Badan Pengurus Harian</w:t>
      </w:r>
      <w:r>
        <w:rPr>
          <w:rFonts w:ascii="Times New Roman" w:hAnsi="Times New Roman"/>
          <w:sz w:val="24"/>
          <w:szCs w:val="24"/>
          <w:lang w:val="sv-SE"/>
        </w:rPr>
        <w:t xml:space="preserve"> dan </w:t>
      </w:r>
      <w:r>
        <w:rPr>
          <w:rFonts w:ascii="Times New Roman" w:hAnsi="Times New Roman"/>
          <w:sz w:val="24"/>
          <w:szCs w:val="24"/>
        </w:rPr>
        <w:t>Badan Pengawas Organisasi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Default="000E3B5A" w:rsidP="000E3B5A">
      <w:pPr>
        <w:pStyle w:val="ListParagraph"/>
        <w:numPr>
          <w:ilvl w:val="0"/>
          <w:numId w:val="4"/>
        </w:numPr>
        <w:ind w:left="426"/>
        <w:rPr>
          <w:ins w:id="53" w:author="Windows User" w:date="2019-04-28T17:50:00Z"/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Ketentuan tentang Struktur Organisasi diatur lebih lanjut dalam Anggaran Rumah Tangga.</w:t>
      </w:r>
    </w:p>
    <w:p w:rsidR="007039F3" w:rsidRDefault="00A9799F" w:rsidP="007039F3">
      <w:pPr>
        <w:pStyle w:val="ListParagraph"/>
        <w:ind w:left="426"/>
        <w:jc w:val="center"/>
        <w:rPr>
          <w:ins w:id="54" w:author="Windows User" w:date="2019-04-28T17:51:00Z"/>
          <w:rFonts w:ascii="Times New Roman" w:hAnsi="Times New Roman"/>
          <w:sz w:val="24"/>
          <w:szCs w:val="24"/>
          <w:lang w:val="sv-SE"/>
        </w:rPr>
        <w:pPrChange w:id="55" w:author="Windows User" w:date="2019-04-28T17:51:00Z">
          <w:pPr>
            <w:pStyle w:val="ListParagraph"/>
            <w:numPr>
              <w:numId w:val="4"/>
            </w:numPr>
            <w:ind w:left="426" w:hanging="360"/>
          </w:pPr>
        </w:pPrChange>
      </w:pPr>
      <w:ins w:id="56" w:author="Windows User" w:date="2019-04-28T17:50:00Z">
        <w:r>
          <w:rPr>
            <w:rFonts w:ascii="Times New Roman" w:hAnsi="Times New Roman"/>
            <w:sz w:val="24"/>
            <w:szCs w:val="24"/>
            <w:lang w:val="sv-SE"/>
          </w:rPr>
          <w:t xml:space="preserve">Pasal 15 : </w:t>
        </w:r>
      </w:ins>
      <w:ins w:id="57" w:author="Windows User" w:date="2019-04-28T17:51:00Z">
        <w:r>
          <w:rPr>
            <w:rFonts w:ascii="Times New Roman" w:hAnsi="Times New Roman"/>
            <w:sz w:val="24"/>
            <w:szCs w:val="24"/>
            <w:lang w:val="sv-SE"/>
          </w:rPr>
          <w:t>Hak Pengurus</w:t>
        </w:r>
      </w:ins>
    </w:p>
    <w:p w:rsidR="007039F3" w:rsidRDefault="00A9799F" w:rsidP="007039F3">
      <w:pPr>
        <w:pStyle w:val="ListParagraph"/>
        <w:ind w:left="426"/>
        <w:rPr>
          <w:ins w:id="58" w:author="Windows User" w:date="2019-04-28T17:52:00Z"/>
          <w:lang w:val="en-ID"/>
        </w:rPr>
        <w:pPrChange w:id="59" w:author="Windows User" w:date="2019-04-28T17:51:00Z">
          <w:pPr>
            <w:pStyle w:val="ListParagraph"/>
            <w:numPr>
              <w:numId w:val="4"/>
            </w:numPr>
            <w:ind w:left="426" w:hanging="360"/>
          </w:pPr>
        </w:pPrChange>
      </w:pPr>
      <w:proofErr w:type="spellStart"/>
      <w:proofErr w:type="gramStart"/>
      <w:ins w:id="60" w:author="Windows User" w:date="2019-04-28T17:51:00Z">
        <w:r w:rsidRPr="00A9799F">
          <w:rPr>
            <w:lang w:val="en-ID"/>
          </w:rPr>
          <w:t>Hak</w:t>
        </w:r>
        <w:proofErr w:type="spellEnd"/>
        <w:r w:rsidRPr="00A9799F">
          <w:rPr>
            <w:lang w:val="en-ID"/>
          </w:rPr>
          <w:t xml:space="preserve"> </w:t>
        </w:r>
        <w:proofErr w:type="spellStart"/>
        <w:r w:rsidRPr="00A9799F">
          <w:rPr>
            <w:lang w:val="en-ID"/>
          </w:rPr>
          <w:t>pengurus</w:t>
        </w:r>
        <w:proofErr w:type="spellEnd"/>
        <w:r w:rsidRPr="00A9799F">
          <w:rPr>
            <w:lang w:val="en-ID"/>
          </w:rPr>
          <w:t xml:space="preserve"> </w:t>
        </w:r>
        <w:proofErr w:type="spellStart"/>
        <w:r w:rsidRPr="00A9799F">
          <w:rPr>
            <w:lang w:val="en-ID"/>
          </w:rPr>
          <w:t>kemala</w:t>
        </w:r>
        <w:proofErr w:type="spellEnd"/>
        <w:r w:rsidRPr="00A9799F">
          <w:rPr>
            <w:lang w:val="en-ID"/>
          </w:rPr>
          <w:t xml:space="preserve"> </w:t>
        </w:r>
        <w:proofErr w:type="spellStart"/>
        <w:r w:rsidRPr="00A9799F">
          <w:rPr>
            <w:lang w:val="en-ID"/>
          </w:rPr>
          <w:t>unsri</w:t>
        </w:r>
        <w:proofErr w:type="spellEnd"/>
        <w:r w:rsidRPr="00A9799F">
          <w:rPr>
            <w:lang w:val="en-ID"/>
          </w:rPr>
          <w:t xml:space="preserve"> </w:t>
        </w:r>
        <w:proofErr w:type="spellStart"/>
        <w:r w:rsidRPr="00A9799F">
          <w:rPr>
            <w:lang w:val="en-ID"/>
          </w:rPr>
          <w:t>diatur</w:t>
        </w:r>
        <w:proofErr w:type="spellEnd"/>
        <w:r w:rsidRPr="00A9799F">
          <w:rPr>
            <w:lang w:val="en-ID"/>
          </w:rPr>
          <w:t xml:space="preserve"> </w:t>
        </w:r>
        <w:proofErr w:type="spellStart"/>
        <w:r w:rsidRPr="00A9799F">
          <w:rPr>
            <w:lang w:val="en-ID"/>
          </w:rPr>
          <w:t>dalam</w:t>
        </w:r>
        <w:proofErr w:type="spellEnd"/>
        <w:r w:rsidRPr="00A9799F">
          <w:rPr>
            <w:lang w:val="en-ID"/>
          </w:rPr>
          <w:t xml:space="preserve"> </w:t>
        </w:r>
        <w:proofErr w:type="spellStart"/>
        <w:r>
          <w:rPr>
            <w:lang w:val="en-ID"/>
          </w:rPr>
          <w:t>Anggaran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Rumah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T</w:t>
        </w:r>
        <w:r w:rsidRPr="00A9799F">
          <w:rPr>
            <w:lang w:val="en-ID"/>
          </w:rPr>
          <w:t>angga</w:t>
        </w:r>
        <w:proofErr w:type="spellEnd"/>
        <w:r>
          <w:rPr>
            <w:lang w:val="en-ID"/>
          </w:rPr>
          <w:t>.</w:t>
        </w:r>
      </w:ins>
      <w:proofErr w:type="gramEnd"/>
    </w:p>
    <w:p w:rsidR="007039F3" w:rsidRDefault="003C640B" w:rsidP="007039F3">
      <w:pPr>
        <w:jc w:val="center"/>
        <w:rPr>
          <w:ins w:id="61" w:author="Windows User" w:date="2019-04-28T17:52:00Z"/>
          <w:rFonts w:ascii="Times New Roman" w:hAnsi="Times New Roman"/>
          <w:sz w:val="24"/>
          <w:szCs w:val="24"/>
          <w:lang w:val="sv-SE"/>
        </w:rPr>
        <w:pPrChange w:id="62" w:author="Windows User" w:date="2019-04-28T17:52:00Z">
          <w:pPr>
            <w:pStyle w:val="ListParagraph"/>
            <w:numPr>
              <w:numId w:val="4"/>
            </w:numPr>
            <w:ind w:left="426" w:hanging="360"/>
          </w:pPr>
        </w:pPrChange>
      </w:pPr>
      <w:ins w:id="63" w:author="Windows User" w:date="2019-04-28T17:52:00Z">
        <w:r>
          <w:rPr>
            <w:rFonts w:ascii="Times New Roman" w:hAnsi="Times New Roman"/>
            <w:sz w:val="24"/>
            <w:szCs w:val="24"/>
            <w:lang w:val="sv-SE"/>
          </w:rPr>
          <w:t>Pasal 16 : Tugas dan Kewajiban BPH</w:t>
        </w:r>
      </w:ins>
    </w:p>
    <w:p w:rsidR="003C640B" w:rsidRDefault="003C640B" w:rsidP="003C640B">
      <w:pPr>
        <w:pStyle w:val="ListParagraph"/>
        <w:numPr>
          <w:ilvl w:val="0"/>
          <w:numId w:val="45"/>
        </w:numPr>
        <w:spacing w:after="160" w:line="259" w:lineRule="auto"/>
        <w:rPr>
          <w:ins w:id="64" w:author="Windows User" w:date="2019-04-28T17:52:00Z"/>
          <w:lang w:val="en-ID"/>
        </w:rPr>
      </w:pPr>
      <w:proofErr w:type="spellStart"/>
      <w:ins w:id="65" w:author="Windows User" w:date="2019-04-28T17:52:00Z">
        <w:r>
          <w:rPr>
            <w:lang w:val="en-ID"/>
          </w:rPr>
          <w:t>Badan</w:t>
        </w:r>
        <w:proofErr w:type="spellEnd"/>
        <w:r>
          <w:rPr>
            <w:lang w:val="en-ID"/>
          </w:rPr>
          <w:t xml:space="preserve"> </w:t>
        </w:r>
      </w:ins>
      <w:proofErr w:type="spellStart"/>
      <w:ins w:id="66" w:author="Windows User" w:date="2019-04-28T17:53:00Z">
        <w:r>
          <w:rPr>
            <w:lang w:val="en-ID"/>
          </w:rPr>
          <w:t>P</w:t>
        </w:r>
      </w:ins>
      <w:ins w:id="67" w:author="Windows User" w:date="2019-04-28T17:52:00Z">
        <w:r>
          <w:rPr>
            <w:lang w:val="en-ID"/>
          </w:rPr>
          <w:t>engurus</w:t>
        </w:r>
        <w:proofErr w:type="spellEnd"/>
        <w:r>
          <w:rPr>
            <w:lang w:val="en-ID"/>
          </w:rPr>
          <w:t xml:space="preserve"> </w:t>
        </w:r>
      </w:ins>
      <w:proofErr w:type="spellStart"/>
      <w:ins w:id="68" w:author="Windows User" w:date="2019-04-28T17:53:00Z">
        <w:r>
          <w:rPr>
            <w:lang w:val="en-ID"/>
          </w:rPr>
          <w:t>H</w:t>
        </w:r>
      </w:ins>
      <w:ins w:id="69" w:author="Windows User" w:date="2019-04-28T17:52:00Z">
        <w:r>
          <w:rPr>
            <w:lang w:val="en-ID"/>
          </w:rPr>
          <w:t>arian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wajib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menjaga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kehormatan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menjunjung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tinggi</w:t>
        </w:r>
        <w:proofErr w:type="spellEnd"/>
        <w:r>
          <w:rPr>
            <w:lang w:val="en-ID"/>
          </w:rPr>
          <w:t xml:space="preserve"> </w:t>
        </w:r>
        <w:proofErr w:type="spellStart"/>
        <w:proofErr w:type="gramStart"/>
        <w:r>
          <w:rPr>
            <w:lang w:val="en-ID"/>
          </w:rPr>
          <w:t>nama</w:t>
        </w:r>
        <w:proofErr w:type="spellEnd"/>
        <w:proofErr w:type="gram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baik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Kemala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Unsri</w:t>
        </w:r>
        <w:proofErr w:type="spellEnd"/>
        <w:r>
          <w:rPr>
            <w:lang w:val="en-ID"/>
          </w:rPr>
          <w:t>.</w:t>
        </w:r>
      </w:ins>
    </w:p>
    <w:p w:rsidR="003C640B" w:rsidRDefault="003C640B" w:rsidP="003C640B">
      <w:pPr>
        <w:pStyle w:val="ListParagraph"/>
        <w:numPr>
          <w:ilvl w:val="0"/>
          <w:numId w:val="45"/>
        </w:numPr>
        <w:spacing w:after="160" w:line="259" w:lineRule="auto"/>
        <w:rPr>
          <w:ins w:id="70" w:author="Windows User" w:date="2019-04-28T17:52:00Z"/>
          <w:lang w:val="en-ID"/>
        </w:rPr>
      </w:pPr>
      <w:proofErr w:type="spellStart"/>
      <w:ins w:id="71" w:author="Windows User" w:date="2019-04-28T17:52:00Z">
        <w:r>
          <w:rPr>
            <w:lang w:val="en-ID"/>
          </w:rPr>
          <w:t>B</w:t>
        </w:r>
      </w:ins>
      <w:ins w:id="72" w:author="Windows User" w:date="2019-04-28T17:53:00Z">
        <w:r>
          <w:rPr>
            <w:lang w:val="en-ID"/>
          </w:rPr>
          <w:t>adan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Pengurus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Harian</w:t>
        </w:r>
      </w:ins>
      <w:proofErr w:type="spellEnd"/>
      <w:ins w:id="73" w:author="Windows User" w:date="2019-04-28T17:52:00Z"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berkewajiban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mempertanggung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jawabkan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kepengurusannya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dalam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musyawarah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besar</w:t>
        </w:r>
        <w:proofErr w:type="spellEnd"/>
        <w:r>
          <w:rPr>
            <w:lang w:val="en-ID"/>
          </w:rPr>
          <w:t xml:space="preserve">. </w:t>
        </w:r>
      </w:ins>
    </w:p>
    <w:p w:rsidR="007039F3" w:rsidRPr="007039F3" w:rsidRDefault="007039F3" w:rsidP="007039F3">
      <w:pPr>
        <w:rPr>
          <w:rFonts w:ascii="Times New Roman" w:hAnsi="Times New Roman"/>
          <w:sz w:val="24"/>
          <w:szCs w:val="24"/>
          <w:lang w:val="sv-SE"/>
          <w:rPrChange w:id="74" w:author="Windows User" w:date="2019-04-28T17:52:00Z">
            <w:rPr>
              <w:lang w:val="sv-SE"/>
            </w:rPr>
          </w:rPrChange>
        </w:rPr>
        <w:pPrChange w:id="75" w:author="Windows User" w:date="2019-04-28T17:52:00Z">
          <w:pPr>
            <w:pStyle w:val="ListParagraph"/>
            <w:numPr>
              <w:numId w:val="4"/>
            </w:numPr>
            <w:ind w:left="426" w:hanging="360"/>
          </w:pPr>
        </w:pPrChange>
      </w:pPr>
    </w:p>
    <w:p w:rsidR="005E6999" w:rsidDel="00A9799F" w:rsidRDefault="005E6999" w:rsidP="005E6999">
      <w:pPr>
        <w:ind w:left="66"/>
        <w:jc w:val="center"/>
        <w:rPr>
          <w:del w:id="76" w:author="Windows User" w:date="2019-04-28T17:48:00Z"/>
          <w:rFonts w:ascii="Times New Roman" w:hAnsi="Times New Roman"/>
          <w:b/>
          <w:sz w:val="24"/>
          <w:szCs w:val="24"/>
        </w:rPr>
      </w:pPr>
      <w:del w:id="77" w:author="Windows User" w:date="2019-04-28T17:48:00Z">
        <w:r w:rsidRPr="005E6999" w:rsidDel="00A9799F">
          <w:rPr>
            <w:rFonts w:ascii="Times New Roman" w:hAnsi="Times New Roman"/>
            <w:b/>
            <w:sz w:val="24"/>
            <w:szCs w:val="24"/>
          </w:rPr>
          <w:delText>Pasal 12 : Lambang</w:delText>
        </w:r>
      </w:del>
    </w:p>
    <w:p w:rsidR="005E6999" w:rsidRDefault="005E6999" w:rsidP="00A9799F">
      <w:pPr>
        <w:ind w:left="66"/>
        <w:jc w:val="center"/>
        <w:rPr>
          <w:ins w:id="78" w:author="Windows User" w:date="2019-04-28T17:54:00Z"/>
          <w:rFonts w:ascii="Times New Roman" w:hAnsi="Times New Roman"/>
          <w:sz w:val="24"/>
          <w:szCs w:val="24"/>
          <w:lang w:val="en-US"/>
        </w:rPr>
      </w:pPr>
      <w:del w:id="79" w:author="Windows User" w:date="2019-04-28T17:48:00Z">
        <w:r w:rsidDel="00A9799F">
          <w:rPr>
            <w:rFonts w:ascii="Times New Roman" w:hAnsi="Times New Roman"/>
            <w:sz w:val="24"/>
            <w:szCs w:val="24"/>
          </w:rPr>
          <w:delText>Lambang akan ditetapkan dan disetujui oleh Badan Pengawas Organisasi dan Badan Pengurus Harian.</w:delText>
        </w:r>
      </w:del>
    </w:p>
    <w:p w:rsidR="003C640B" w:rsidRDefault="003C640B" w:rsidP="00A9799F">
      <w:pPr>
        <w:ind w:left="66"/>
        <w:jc w:val="center"/>
        <w:rPr>
          <w:ins w:id="80" w:author="Windows User" w:date="2019-04-28T17:54:00Z"/>
          <w:rFonts w:ascii="Times New Roman" w:hAnsi="Times New Roman"/>
          <w:sz w:val="24"/>
          <w:szCs w:val="24"/>
          <w:lang w:val="en-US"/>
        </w:rPr>
      </w:pPr>
      <w:ins w:id="81" w:author="Windows User" w:date="2019-04-28T17:54:00Z">
        <w:r>
          <w:rPr>
            <w:rFonts w:ascii="Times New Roman" w:hAnsi="Times New Roman"/>
            <w:sz w:val="24"/>
            <w:szCs w:val="24"/>
            <w:lang w:val="en-US"/>
          </w:rPr>
          <w:t>BAB VIII</w:t>
        </w:r>
      </w:ins>
    </w:p>
    <w:p w:rsidR="003C640B" w:rsidRDefault="003C640B" w:rsidP="00A9799F">
      <w:pPr>
        <w:ind w:left="66"/>
        <w:jc w:val="center"/>
        <w:rPr>
          <w:ins w:id="82" w:author="Windows User" w:date="2019-04-28T17:55:00Z"/>
          <w:rFonts w:ascii="Times New Roman" w:hAnsi="Times New Roman"/>
          <w:sz w:val="24"/>
          <w:szCs w:val="24"/>
          <w:lang w:val="en-US"/>
        </w:rPr>
      </w:pPr>
      <w:ins w:id="83" w:author="Windows User" w:date="2019-04-28T17:55:00Z">
        <w:r>
          <w:rPr>
            <w:rFonts w:ascii="Times New Roman" w:hAnsi="Times New Roman"/>
            <w:sz w:val="24"/>
            <w:szCs w:val="24"/>
            <w:lang w:val="en-US"/>
          </w:rPr>
          <w:t>LAMBANG DAN ATRIBUT</w:t>
        </w:r>
      </w:ins>
    </w:p>
    <w:p w:rsidR="003C640B" w:rsidRDefault="003C640B" w:rsidP="00A9799F">
      <w:pPr>
        <w:ind w:left="66"/>
        <w:jc w:val="center"/>
        <w:rPr>
          <w:ins w:id="84" w:author="Windows User" w:date="2019-04-28T17:55:00Z"/>
          <w:rFonts w:ascii="Times New Roman" w:hAnsi="Times New Roman"/>
          <w:sz w:val="24"/>
          <w:szCs w:val="24"/>
          <w:lang w:val="en-US"/>
        </w:rPr>
      </w:pPr>
      <w:proofErr w:type="spellStart"/>
      <w:ins w:id="85" w:author="Windows User" w:date="2019-04-28T17:55:00Z">
        <w:r>
          <w:rPr>
            <w:rFonts w:ascii="Times New Roman" w:hAnsi="Times New Roman"/>
            <w:sz w:val="24"/>
            <w:szCs w:val="24"/>
            <w:lang w:val="en-US"/>
          </w:rPr>
          <w:t>Pasal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gramStart"/>
        <w:r>
          <w:rPr>
            <w:rFonts w:ascii="Times New Roman" w:hAnsi="Times New Roman"/>
            <w:sz w:val="24"/>
            <w:szCs w:val="24"/>
            <w:lang w:val="en-US"/>
          </w:rPr>
          <w:t>17 :</w:t>
        </w:r>
        <w:proofErr w:type="gram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proofErr w:type="spellStart"/>
      <w:ins w:id="86" w:author="Windows User" w:date="2019-04-28T17:56:00Z">
        <w:r>
          <w:rPr>
            <w:rFonts w:ascii="Times New Roman" w:hAnsi="Times New Roman"/>
            <w:sz w:val="24"/>
            <w:szCs w:val="24"/>
            <w:lang w:val="en-US"/>
          </w:rPr>
          <w:t>L</w:t>
        </w:r>
      </w:ins>
      <w:ins w:id="87" w:author="Windows User" w:date="2019-04-28T17:55:00Z">
        <w:r>
          <w:rPr>
            <w:rFonts w:ascii="Times New Roman" w:hAnsi="Times New Roman"/>
            <w:sz w:val="24"/>
            <w:szCs w:val="24"/>
            <w:lang w:val="en-US"/>
          </w:rPr>
          <w:t>ambang</w:t>
        </w:r>
        <w:proofErr w:type="spellEnd"/>
      </w:ins>
    </w:p>
    <w:p w:rsidR="007039F3" w:rsidRDefault="003C640B" w:rsidP="007039F3">
      <w:pPr>
        <w:jc w:val="center"/>
        <w:rPr>
          <w:ins w:id="88" w:author="Windows User" w:date="2019-04-28T17:56:00Z"/>
          <w:lang w:val="en-ID"/>
        </w:rPr>
        <w:pPrChange w:id="89" w:author="Windows User" w:date="2019-04-28T17:56:00Z">
          <w:pPr/>
        </w:pPrChange>
      </w:pPr>
      <w:proofErr w:type="spellStart"/>
      <w:ins w:id="90" w:author="Windows User" w:date="2019-04-28T17:55:00Z">
        <w:r>
          <w:rPr>
            <w:lang w:val="en-ID"/>
          </w:rPr>
          <w:t>Lambang</w:t>
        </w:r>
        <w:proofErr w:type="spellEnd"/>
        <w:r>
          <w:rPr>
            <w:lang w:val="en-ID"/>
          </w:rPr>
          <w:t xml:space="preserve"> </w:t>
        </w:r>
        <w:proofErr w:type="spellStart"/>
        <w:proofErr w:type="gramStart"/>
        <w:r>
          <w:rPr>
            <w:lang w:val="en-ID"/>
          </w:rPr>
          <w:t>akan</w:t>
        </w:r>
        <w:proofErr w:type="spellEnd"/>
        <w:proofErr w:type="gram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ditetapkan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disetujui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melalui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musyawarah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besar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dijabarkan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didalam</w:t>
        </w:r>
        <w:proofErr w:type="spellEnd"/>
        <w:r>
          <w:rPr>
            <w:lang w:val="en-ID"/>
          </w:rPr>
          <w:t xml:space="preserve"> ART</w:t>
        </w:r>
      </w:ins>
    </w:p>
    <w:p w:rsidR="007039F3" w:rsidRDefault="003C640B" w:rsidP="007039F3">
      <w:pPr>
        <w:jc w:val="center"/>
        <w:rPr>
          <w:ins w:id="91" w:author="Windows User" w:date="2019-04-28T17:56:00Z"/>
          <w:lang w:val="en-ID"/>
        </w:rPr>
        <w:pPrChange w:id="92" w:author="Windows User" w:date="2019-04-28T17:56:00Z">
          <w:pPr/>
        </w:pPrChange>
      </w:pPr>
      <w:proofErr w:type="spellStart"/>
      <w:ins w:id="93" w:author="Windows User" w:date="2019-04-28T17:56:00Z">
        <w:r>
          <w:rPr>
            <w:lang w:val="en-ID"/>
          </w:rPr>
          <w:t>Pasal</w:t>
        </w:r>
        <w:proofErr w:type="spellEnd"/>
        <w:r>
          <w:rPr>
            <w:lang w:val="en-ID"/>
          </w:rPr>
          <w:t xml:space="preserve"> </w:t>
        </w:r>
        <w:proofErr w:type="gramStart"/>
        <w:r>
          <w:rPr>
            <w:lang w:val="en-ID"/>
          </w:rPr>
          <w:t>18 :</w:t>
        </w:r>
        <w:proofErr w:type="gram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Atribut</w:t>
        </w:r>
        <w:proofErr w:type="spellEnd"/>
      </w:ins>
    </w:p>
    <w:p w:rsidR="007039F3" w:rsidRDefault="003C640B" w:rsidP="007039F3">
      <w:pPr>
        <w:jc w:val="center"/>
        <w:rPr>
          <w:ins w:id="94" w:author="Windows User" w:date="2019-04-28T17:55:00Z"/>
          <w:lang w:val="en-ID"/>
        </w:rPr>
        <w:pPrChange w:id="95" w:author="Windows User" w:date="2019-04-28T17:56:00Z">
          <w:pPr/>
        </w:pPrChange>
      </w:pPr>
      <w:proofErr w:type="spellStart"/>
      <w:ins w:id="96" w:author="Windows User" w:date="2019-04-28T17:56:00Z">
        <w:r>
          <w:rPr>
            <w:lang w:val="en-ID"/>
          </w:rPr>
          <w:t>Atribut</w:t>
        </w:r>
        <w:proofErr w:type="spellEnd"/>
        <w:r>
          <w:rPr>
            <w:lang w:val="en-ID"/>
          </w:rPr>
          <w:t xml:space="preserve"> </w:t>
        </w:r>
      </w:ins>
      <w:proofErr w:type="spellStart"/>
      <w:ins w:id="97" w:author="Windows User" w:date="2019-04-28T17:57:00Z">
        <w:r>
          <w:rPr>
            <w:lang w:val="en-ID"/>
          </w:rPr>
          <w:t>K</w:t>
        </w:r>
      </w:ins>
      <w:ins w:id="98" w:author="Windows User" w:date="2019-04-28T17:56:00Z">
        <w:r>
          <w:rPr>
            <w:lang w:val="en-ID"/>
          </w:rPr>
          <w:t>emala</w:t>
        </w:r>
        <w:proofErr w:type="spellEnd"/>
        <w:r>
          <w:rPr>
            <w:lang w:val="en-ID"/>
          </w:rPr>
          <w:t xml:space="preserve"> </w:t>
        </w:r>
      </w:ins>
      <w:proofErr w:type="spellStart"/>
      <w:ins w:id="99" w:author="Windows User" w:date="2019-04-28T17:57:00Z">
        <w:r>
          <w:rPr>
            <w:lang w:val="en-ID"/>
          </w:rPr>
          <w:t>U</w:t>
        </w:r>
      </w:ins>
      <w:ins w:id="100" w:author="Windows User" w:date="2019-04-28T17:56:00Z">
        <w:r>
          <w:rPr>
            <w:lang w:val="en-ID"/>
          </w:rPr>
          <w:t>nsri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yaitu</w:t>
        </w:r>
        <w:proofErr w:type="spellEnd"/>
        <w:r>
          <w:rPr>
            <w:lang w:val="en-ID"/>
          </w:rPr>
          <w:t xml:space="preserve"> PDH (</w:t>
        </w:r>
        <w:proofErr w:type="spellStart"/>
        <w:r>
          <w:rPr>
            <w:lang w:val="en-ID"/>
          </w:rPr>
          <w:t>Pakaian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Dinas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Harian</w:t>
        </w:r>
        <w:proofErr w:type="spellEnd"/>
        <w:r>
          <w:rPr>
            <w:lang w:val="en-ID"/>
          </w:rPr>
          <w:t xml:space="preserve">) </w:t>
        </w:r>
        <w:proofErr w:type="spellStart"/>
        <w:r>
          <w:rPr>
            <w:lang w:val="en-ID"/>
          </w:rPr>
          <w:t>Kemala</w:t>
        </w:r>
        <w:proofErr w:type="spellEnd"/>
        <w:r>
          <w:rPr>
            <w:lang w:val="en-ID"/>
          </w:rPr>
          <w:t xml:space="preserve"> yang </w:t>
        </w:r>
        <w:proofErr w:type="spellStart"/>
        <w:r>
          <w:rPr>
            <w:lang w:val="en-ID"/>
          </w:rPr>
          <w:t>ditetapkan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melalui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musyawarah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besar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Kemala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Unsri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kemudian</w:t>
        </w:r>
        <w:proofErr w:type="spellEnd"/>
        <w:r>
          <w:rPr>
            <w:lang w:val="en-ID"/>
          </w:rPr>
          <w:t xml:space="preserve"> </w:t>
        </w:r>
        <w:proofErr w:type="spellStart"/>
        <w:proofErr w:type="gramStart"/>
        <w:r>
          <w:rPr>
            <w:lang w:val="en-ID"/>
          </w:rPr>
          <w:t>akan</w:t>
        </w:r>
        <w:proofErr w:type="spellEnd"/>
        <w:proofErr w:type="gram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dijabarkan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dalam</w:t>
        </w:r>
        <w:proofErr w:type="spellEnd"/>
        <w:r>
          <w:rPr>
            <w:lang w:val="en-ID"/>
          </w:rPr>
          <w:t xml:space="preserve"> ART</w:t>
        </w:r>
      </w:ins>
      <w:ins w:id="101" w:author="Windows User" w:date="2019-04-28T17:57:00Z">
        <w:r>
          <w:rPr>
            <w:lang w:val="en-ID"/>
          </w:rPr>
          <w:t xml:space="preserve"> </w:t>
        </w:r>
      </w:ins>
      <w:proofErr w:type="spellStart"/>
      <w:ins w:id="102" w:author="Windows User" w:date="2019-04-28T17:56:00Z">
        <w:r>
          <w:rPr>
            <w:lang w:val="en-ID"/>
          </w:rPr>
          <w:t>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beserta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atribut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lainnya</w:t>
        </w:r>
        <w:proofErr w:type="spellEnd"/>
        <w:r>
          <w:rPr>
            <w:lang w:val="en-ID"/>
          </w:rPr>
          <w:t xml:space="preserve"> yang </w:t>
        </w:r>
        <w:proofErr w:type="spellStart"/>
        <w:r>
          <w:rPr>
            <w:lang w:val="en-ID"/>
          </w:rPr>
          <w:t>disepakati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oleh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Badan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Pengurus</w:t>
        </w:r>
        <w:proofErr w:type="spellEnd"/>
        <w:r>
          <w:rPr>
            <w:lang w:val="en-ID"/>
          </w:rPr>
          <w:t xml:space="preserve"> </w:t>
        </w:r>
        <w:proofErr w:type="spellStart"/>
        <w:r>
          <w:rPr>
            <w:lang w:val="en-ID"/>
          </w:rPr>
          <w:t>Harian</w:t>
        </w:r>
      </w:ins>
      <w:proofErr w:type="spellEnd"/>
    </w:p>
    <w:p w:rsidR="003C640B" w:rsidRPr="003C640B" w:rsidRDefault="003C640B" w:rsidP="00A9799F">
      <w:pPr>
        <w:ind w:left="66"/>
        <w:jc w:val="center"/>
        <w:rPr>
          <w:rFonts w:ascii="Times New Roman" w:hAnsi="Times New Roman"/>
          <w:sz w:val="24"/>
          <w:szCs w:val="24"/>
          <w:lang w:val="en-US"/>
          <w:rPrChange w:id="103" w:author="Windows User" w:date="2019-04-28T17:54:00Z">
            <w:rPr>
              <w:rFonts w:ascii="Times New Roman" w:hAnsi="Times New Roman"/>
              <w:sz w:val="24"/>
              <w:szCs w:val="24"/>
            </w:rPr>
          </w:rPrChange>
        </w:rPr>
      </w:pPr>
    </w:p>
    <w:p w:rsidR="000E3B5A" w:rsidRPr="003C640B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  <w:rPrChange w:id="104" w:author="Windows User" w:date="2019-04-28T17:54:00Z">
            <w:rPr>
              <w:rFonts w:ascii="Times New Roman" w:hAnsi="Times New Roman"/>
              <w:b/>
              <w:sz w:val="24"/>
              <w:szCs w:val="24"/>
            </w:rPr>
          </w:rPrChange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BAB </w:t>
      </w:r>
      <w:ins w:id="105" w:author="Windows User" w:date="2019-04-28T17:54:00Z">
        <w:r w:rsidR="003C640B">
          <w:rPr>
            <w:rFonts w:ascii="Times New Roman" w:hAnsi="Times New Roman"/>
            <w:b/>
            <w:sz w:val="24"/>
            <w:szCs w:val="24"/>
            <w:lang w:val="en-US"/>
          </w:rPr>
          <w:t xml:space="preserve">IX </w:t>
        </w:r>
      </w:ins>
      <w:del w:id="106" w:author="Windows User" w:date="2019-04-28T17:54:00Z">
        <w:r w:rsidRPr="00985DB3" w:rsidDel="003C640B">
          <w:rPr>
            <w:rFonts w:ascii="Times New Roman" w:hAnsi="Times New Roman"/>
            <w:b/>
            <w:sz w:val="24"/>
            <w:szCs w:val="24"/>
            <w:lang w:val="en-US"/>
          </w:rPr>
          <w:delText>VII</w:delText>
        </w:r>
        <w:r w:rsidR="00976D59" w:rsidDel="003C640B">
          <w:rPr>
            <w:rFonts w:ascii="Times New Roman" w:hAnsi="Times New Roman"/>
            <w:b/>
            <w:sz w:val="24"/>
            <w:szCs w:val="24"/>
          </w:rPr>
          <w:delText>I</w:delText>
        </w:r>
      </w:del>
    </w:p>
    <w:p w:rsidR="000E3B5A" w:rsidRPr="00985DB3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PERBENDAHARAAN DAN KEUANGAN</w:t>
      </w:r>
    </w:p>
    <w:p w:rsidR="000E3B5A" w:rsidRPr="00985DB3" w:rsidRDefault="000E3B5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0E3B5A" w:rsidRPr="00985DB3" w:rsidRDefault="00976D59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ins w:id="107" w:author="Windows User" w:date="2019-04-28T17:57:00Z">
        <w:r w:rsidR="003C640B">
          <w:rPr>
            <w:rFonts w:ascii="Times New Roman" w:hAnsi="Times New Roman"/>
            <w:b/>
            <w:sz w:val="24"/>
            <w:szCs w:val="24"/>
            <w:lang w:val="en-US"/>
          </w:rPr>
          <w:t>19</w:t>
        </w:r>
      </w:ins>
      <w:del w:id="108" w:author="Windows User" w:date="2019-04-28T17:57:00Z">
        <w:r w:rsidDel="003C640B">
          <w:rPr>
            <w:rFonts w:ascii="Times New Roman" w:hAnsi="Times New Roman"/>
            <w:b/>
            <w:sz w:val="24"/>
            <w:szCs w:val="24"/>
            <w:lang w:val="en-US"/>
          </w:rPr>
          <w:delText>1</w:delText>
        </w:r>
      </w:del>
      <w:del w:id="109" w:author="Windows User" w:date="2019-04-28T17:53:00Z">
        <w:r w:rsidDel="003C640B">
          <w:rPr>
            <w:rFonts w:ascii="Times New Roman" w:hAnsi="Times New Roman"/>
            <w:b/>
            <w:sz w:val="24"/>
            <w:szCs w:val="24"/>
          </w:rPr>
          <w:delText>3</w:delText>
        </w:r>
      </w:del>
      <w:r w:rsidR="000E3B5A" w:rsidRPr="00985DB3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E3B5A" w:rsidRPr="00985DB3">
        <w:rPr>
          <w:rFonts w:ascii="Times New Roman" w:hAnsi="Times New Roman"/>
          <w:b/>
          <w:sz w:val="24"/>
          <w:szCs w:val="24"/>
          <w:lang w:val="en-US"/>
        </w:rPr>
        <w:t>Perbendaharaan</w:t>
      </w:r>
      <w:proofErr w:type="spellEnd"/>
    </w:p>
    <w:p w:rsidR="000E3B5A" w:rsidRPr="00A92148" w:rsidRDefault="000E3B5A" w:rsidP="000E3B5A">
      <w:pPr>
        <w:pStyle w:val="ListParagraph"/>
        <w:ind w:left="0"/>
        <w:jc w:val="center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Perbendaharaan</w:t>
      </w:r>
      <w:ins w:id="110" w:author="Windows User" w:date="2019-04-13T17:25:00Z">
        <w:r w:rsidR="00471CEB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segala bentuk inventaris yang dimiliki secara sah oleh</w:t>
      </w:r>
      <w:ins w:id="111" w:author="Windows User" w:date="2019-04-13T17:25:00Z">
        <w:r w:rsidR="00471CEB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</w:p>
    <w:p w:rsidR="006E2645" w:rsidRDefault="006E2645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6E2645" w:rsidRDefault="006E2645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CC631A" w:rsidRDefault="00CC631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CC631A" w:rsidRDefault="00CC631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CC631A" w:rsidRDefault="00CC631A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0E3B5A" w:rsidRPr="00A92148" w:rsidRDefault="00976D59" w:rsidP="000E3B5A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Pasal </w:t>
      </w:r>
      <w:del w:id="112" w:author="Windows User" w:date="2019-04-13T17:50:00Z">
        <w:r w:rsidDel="00F576E5">
          <w:rPr>
            <w:rFonts w:ascii="Times New Roman" w:hAnsi="Times New Roman"/>
            <w:b/>
            <w:sz w:val="24"/>
            <w:szCs w:val="24"/>
            <w:lang w:val="sv-SE"/>
          </w:rPr>
          <w:delText>1</w:delText>
        </w:r>
      </w:del>
      <w:del w:id="113" w:author="Windows User" w:date="2019-04-13T17:44:00Z">
        <w:r w:rsidDel="00A425D8">
          <w:rPr>
            <w:rFonts w:ascii="Times New Roman" w:hAnsi="Times New Roman"/>
            <w:b/>
            <w:sz w:val="24"/>
            <w:szCs w:val="24"/>
          </w:rPr>
          <w:delText>4</w:delText>
        </w:r>
      </w:del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ins w:id="114" w:author="Windows User" w:date="2019-04-13T17:50:00Z">
        <w:r w:rsidR="00F576E5">
          <w:rPr>
            <w:rFonts w:ascii="Times New Roman" w:hAnsi="Times New Roman"/>
            <w:b/>
            <w:sz w:val="24"/>
            <w:szCs w:val="24"/>
            <w:lang w:val="sv-SE"/>
          </w:rPr>
          <w:t>1</w:t>
        </w:r>
      </w:ins>
      <w:ins w:id="115" w:author="Windows User" w:date="2019-04-28T17:53:00Z">
        <w:r w:rsidR="003C640B">
          <w:rPr>
            <w:rFonts w:ascii="Times New Roman" w:hAnsi="Times New Roman"/>
            <w:b/>
            <w:sz w:val="24"/>
            <w:szCs w:val="24"/>
            <w:lang w:val="sv-SE"/>
          </w:rPr>
          <w:t>8</w:t>
        </w:r>
      </w:ins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: Keuangan</w:t>
      </w:r>
      <w:ins w:id="116" w:author="Windows User" w:date="2019-04-13T17:44:00Z">
        <w:r w:rsidR="00A425D8">
          <w:rPr>
            <w:rFonts w:ascii="Times New Roman" w:hAnsi="Times New Roman"/>
            <w:b/>
            <w:sz w:val="24"/>
            <w:szCs w:val="24"/>
            <w:lang w:val="sv-SE"/>
          </w:rPr>
          <w:t xml:space="preserve"> </w:t>
        </w:r>
      </w:ins>
    </w:p>
    <w:p w:rsidR="000E3B5A" w:rsidRPr="00A92148" w:rsidRDefault="000E3B5A" w:rsidP="000E3B5A">
      <w:pPr>
        <w:pStyle w:val="ListParagraph"/>
        <w:ind w:left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Keuangan</w:t>
      </w:r>
      <w:ins w:id="117" w:author="Windows User" w:date="2019-04-13T17:25:00Z">
        <w:r w:rsidR="00471CEB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berasal dari :</w:t>
      </w:r>
    </w:p>
    <w:p w:rsidR="006E2645" w:rsidRPr="006E2645" w:rsidRDefault="006E2645" w:rsidP="000E3B5A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Keuntungan dari pendapatan </w:t>
      </w:r>
      <w:proofErr w:type="spellStart"/>
      <w:ins w:id="118" w:author="Windows User" w:date="2019-04-28T18:00:00Z">
        <w:r w:rsidR="003C640B">
          <w:rPr>
            <w:rFonts w:ascii="Times New Roman" w:hAnsi="Times New Roman"/>
            <w:sz w:val="24"/>
            <w:szCs w:val="24"/>
            <w:lang w:val="en-US"/>
          </w:rPr>
          <w:t>kegiatan</w:t>
        </w:r>
        <w:proofErr w:type="spellEnd"/>
        <w:r w:rsidR="003C640B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>
        <w:rPr>
          <w:rFonts w:ascii="Times New Roman" w:hAnsi="Times New Roman"/>
          <w:sz w:val="24"/>
          <w:szCs w:val="24"/>
        </w:rPr>
        <w:t>yang diadakan oleh</w:t>
      </w:r>
      <w:ins w:id="119" w:author="Windows User" w:date="2019-04-13T17:25:00Z">
        <w:r w:rsidR="003C640B">
          <w:rPr>
            <w:rFonts w:ascii="Times New Roman" w:hAnsi="Times New Roman"/>
            <w:sz w:val="24"/>
            <w:szCs w:val="24"/>
            <w:lang w:val="en-ID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</w:p>
    <w:p w:rsidR="00512C5C" w:rsidRPr="006E2645" w:rsidRDefault="000E3B5A" w:rsidP="006E2645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–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sumber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 xml:space="preserve">lain yang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halal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mengikat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E3B5A" w:rsidRPr="003C640B" w:rsidRDefault="006E2645" w:rsidP="0075762F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  <w:rPrChange w:id="120" w:author="Windows User" w:date="2019-04-28T17:54:00Z">
            <w:rPr>
              <w:rFonts w:ascii="Times New Roman" w:hAnsi="Times New Roman"/>
              <w:b/>
              <w:sz w:val="24"/>
              <w:szCs w:val="24"/>
            </w:rPr>
          </w:rPrChange>
        </w:rPr>
      </w:pPr>
      <w:r>
        <w:rPr>
          <w:rFonts w:ascii="Times New Roman" w:hAnsi="Times New Roman"/>
          <w:b/>
          <w:sz w:val="24"/>
          <w:szCs w:val="24"/>
          <w:lang w:val="en-US"/>
        </w:rPr>
        <w:t>BAB</w:t>
      </w:r>
      <w:ins w:id="121" w:author="Windows User" w:date="2019-04-28T17:59:00Z">
        <w:r w:rsidR="003C640B">
          <w:rPr>
            <w:rFonts w:ascii="Times New Roman" w:hAnsi="Times New Roman"/>
            <w:b/>
            <w:sz w:val="24"/>
            <w:szCs w:val="24"/>
            <w:lang w:val="en-US"/>
          </w:rPr>
          <w:t xml:space="preserve"> X</w:t>
        </w:r>
      </w:ins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del w:id="122" w:author="Windows User" w:date="2019-04-28T17:54:00Z">
        <w:r w:rsidR="000E3B5A" w:rsidRPr="00985DB3" w:rsidDel="003C640B">
          <w:rPr>
            <w:rFonts w:ascii="Times New Roman" w:hAnsi="Times New Roman"/>
            <w:b/>
            <w:sz w:val="24"/>
            <w:szCs w:val="24"/>
            <w:lang w:val="en-US"/>
          </w:rPr>
          <w:delText>I</w:delText>
        </w:r>
        <w:r w:rsidDel="003C640B">
          <w:rPr>
            <w:rFonts w:ascii="Times New Roman" w:hAnsi="Times New Roman"/>
            <w:b/>
            <w:sz w:val="24"/>
            <w:szCs w:val="24"/>
          </w:rPr>
          <w:delText>X</w:delText>
        </w:r>
      </w:del>
    </w:p>
    <w:p w:rsidR="000E3B5A" w:rsidRPr="00985DB3" w:rsidRDefault="000E3B5A" w:rsidP="001027B6">
      <w:pPr>
        <w:jc w:val="center"/>
        <w:rPr>
          <w:rFonts w:ascii="Times New Roman" w:hAnsi="Times New Roman"/>
          <w:b/>
          <w:sz w:val="24"/>
          <w:szCs w:val="24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LAMBANG</w:t>
      </w:r>
    </w:p>
    <w:p w:rsidR="000E3B5A" w:rsidRPr="00985DB3" w:rsidRDefault="000E3B5A" w:rsidP="000E3B5A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6E2645">
        <w:rPr>
          <w:rFonts w:ascii="Times New Roman" w:hAnsi="Times New Roman"/>
          <w:b/>
          <w:sz w:val="24"/>
          <w:szCs w:val="24"/>
        </w:rPr>
        <w:t xml:space="preserve"> </w:t>
      </w:r>
      <w:r w:rsidR="006E2645">
        <w:rPr>
          <w:rFonts w:ascii="Times New Roman" w:hAnsi="Times New Roman"/>
          <w:b/>
          <w:sz w:val="24"/>
          <w:szCs w:val="24"/>
          <w:lang w:val="en-US"/>
        </w:rPr>
        <w:t>1</w:t>
      </w:r>
      <w:ins w:id="123" w:author="Windows User" w:date="2019-04-28T17:58:00Z">
        <w:r w:rsidR="003C640B">
          <w:rPr>
            <w:rFonts w:ascii="Times New Roman" w:hAnsi="Times New Roman"/>
            <w:b/>
            <w:sz w:val="24"/>
            <w:szCs w:val="24"/>
            <w:lang w:val="en-US"/>
          </w:rPr>
          <w:t>9</w:t>
        </w:r>
      </w:ins>
      <w:del w:id="124" w:author="Windows User" w:date="2019-04-28T17:58:00Z">
        <w:r w:rsidR="006E2645" w:rsidDel="003C640B">
          <w:rPr>
            <w:rFonts w:ascii="Times New Roman" w:hAnsi="Times New Roman"/>
            <w:b/>
            <w:sz w:val="24"/>
            <w:szCs w:val="24"/>
          </w:rPr>
          <w:delText>5</w:delText>
        </w:r>
      </w:del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r w:rsidR="006E264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Lambang</w:t>
      </w:r>
      <w:proofErr w:type="spellEnd"/>
    </w:p>
    <w:p w:rsidR="006E5119" w:rsidRPr="00A92148" w:rsidRDefault="000E3B5A" w:rsidP="006E5119">
      <w:pPr>
        <w:spacing w:after="0"/>
        <w:ind w:firstLine="72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Lambang akan ditetapkan dan disetujui oleh</w:t>
      </w:r>
      <w:r w:rsidR="00C460F1">
        <w:rPr>
          <w:rFonts w:ascii="Times New Roman" w:hAnsi="Times New Roman"/>
          <w:sz w:val="24"/>
          <w:szCs w:val="24"/>
        </w:rPr>
        <w:t xml:space="preserve"> Dewan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Pena</w:t>
      </w:r>
      <w:r w:rsidR="00985DB3" w:rsidRPr="00A92148">
        <w:rPr>
          <w:rFonts w:ascii="Times New Roman" w:hAnsi="Times New Roman"/>
          <w:sz w:val="24"/>
          <w:szCs w:val="24"/>
          <w:lang w:val="sv-SE"/>
        </w:rPr>
        <w:t xml:space="preserve">sehat </w:t>
      </w:r>
      <w:r w:rsidR="00C460F1" w:rsidRPr="00A92148">
        <w:rPr>
          <w:rFonts w:ascii="Times New Roman" w:hAnsi="Times New Roman"/>
          <w:sz w:val="24"/>
          <w:szCs w:val="24"/>
          <w:lang w:val="sv-SE"/>
        </w:rPr>
        <w:t>beserta pengurus periode 201</w:t>
      </w:r>
      <w:ins w:id="125" w:author="Windows User" w:date="2019-04-28T17:59:00Z">
        <w:r w:rsidR="003C640B">
          <w:rPr>
            <w:rFonts w:ascii="Times New Roman" w:hAnsi="Times New Roman"/>
            <w:sz w:val="24"/>
            <w:szCs w:val="24"/>
            <w:lang w:val="en-ID"/>
          </w:rPr>
          <w:t>9</w:t>
        </w:r>
      </w:ins>
      <w:del w:id="126" w:author="Windows User" w:date="2019-04-28T17:58:00Z">
        <w:r w:rsidR="00E019AF" w:rsidDel="003C640B">
          <w:rPr>
            <w:rFonts w:ascii="Times New Roman" w:hAnsi="Times New Roman"/>
            <w:sz w:val="24"/>
            <w:szCs w:val="24"/>
            <w:lang w:val="en-ID"/>
          </w:rPr>
          <w:delText>8</w:delText>
        </w:r>
      </w:del>
      <w:r w:rsidR="00C460F1" w:rsidRPr="00A92148">
        <w:rPr>
          <w:rFonts w:ascii="Times New Roman" w:hAnsi="Times New Roman"/>
          <w:sz w:val="24"/>
          <w:szCs w:val="24"/>
          <w:lang w:val="sv-SE"/>
        </w:rPr>
        <w:t>– 20</w:t>
      </w:r>
      <w:ins w:id="127" w:author="Windows User" w:date="2019-04-28T17:59:00Z">
        <w:r w:rsidR="003C640B">
          <w:rPr>
            <w:rFonts w:ascii="Times New Roman" w:hAnsi="Times New Roman"/>
            <w:sz w:val="24"/>
            <w:szCs w:val="24"/>
            <w:lang w:val="sv-SE"/>
          </w:rPr>
          <w:t>20</w:t>
        </w:r>
      </w:ins>
      <w:del w:id="128" w:author="Windows User" w:date="2019-04-28T17:59:00Z">
        <w:r w:rsidR="00C460F1" w:rsidRPr="00A92148" w:rsidDel="003C640B">
          <w:rPr>
            <w:rFonts w:ascii="Times New Roman" w:hAnsi="Times New Roman"/>
            <w:sz w:val="24"/>
            <w:szCs w:val="24"/>
            <w:lang w:val="sv-SE"/>
          </w:rPr>
          <w:delText>1</w:delText>
        </w:r>
        <w:r w:rsidR="006E2645" w:rsidDel="003C640B">
          <w:rPr>
            <w:rFonts w:ascii="Times New Roman" w:hAnsi="Times New Roman"/>
            <w:sz w:val="24"/>
            <w:szCs w:val="24"/>
          </w:rPr>
          <w:delText>9</w:delText>
        </w:r>
        <w:r w:rsidRPr="00A92148" w:rsidDel="003C640B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FC4677" w:rsidRPr="00512C5C" w:rsidRDefault="00FC4677" w:rsidP="00512C5C">
      <w:pPr>
        <w:tabs>
          <w:tab w:val="left" w:pos="7706"/>
        </w:tabs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Filosofi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Lambang</w:t>
      </w:r>
      <w:proofErr w:type="spellEnd"/>
      <w:r w:rsidR="006E26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:</w:t>
      </w:r>
      <w:proofErr w:type="gramEnd"/>
    </w:p>
    <w:p w:rsidR="00FC4677" w:rsidRPr="00A92148" w:rsidRDefault="00FC4677" w:rsidP="006E511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Warna biru, coklat, dan hijau merupakan warna khas batik Lampung.</w:t>
      </w:r>
    </w:p>
    <w:p w:rsidR="00FC4677" w:rsidRPr="00A92148" w:rsidRDefault="00FC4677" w:rsidP="006E511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Siger memayungi lambang Unsri dan warna bermakna bahwa mahasiswa Unsri yang berasal dari Lampung dinaungi oleh </w:t>
      </w:r>
      <w:r w:rsidR="00A425D8">
        <w:rPr>
          <w:rFonts w:ascii="Times New Roman" w:hAnsi="Times New Roman"/>
          <w:sz w:val="24"/>
          <w:szCs w:val="24"/>
          <w:lang w:val="sv-SE"/>
        </w:rPr>
        <w:t>Kemala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FC4677" w:rsidRPr="00DD1D95" w:rsidRDefault="00FC4677" w:rsidP="006E5119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Tulisan </w:t>
      </w:r>
      <w:r w:rsidR="00A425D8">
        <w:rPr>
          <w:rFonts w:ascii="Times New Roman" w:hAnsi="Times New Roman"/>
          <w:sz w:val="24"/>
          <w:szCs w:val="24"/>
          <w:lang w:val="sv-SE"/>
        </w:rPr>
        <w:t>Kemala</w:t>
      </w:r>
      <w:r w:rsidR="00A425D8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merupakan nama organisasi.</w:t>
      </w:r>
    </w:p>
    <w:p w:rsidR="000E3B5A" w:rsidRPr="006E2645" w:rsidRDefault="00A33472" w:rsidP="006E2645">
      <w:pPr>
        <w:pStyle w:val="ListParagraph"/>
        <w:numPr>
          <w:ilvl w:val="0"/>
          <w:numId w:val="30"/>
        </w:numPr>
        <w:spacing w:after="0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Penulisan aksara L</w:t>
      </w:r>
      <w:r w:rsidR="00DD1D95">
        <w:rPr>
          <w:rFonts w:ascii="Times New Roman" w:hAnsi="Times New Roman"/>
          <w:sz w:val="24"/>
          <w:szCs w:val="24"/>
        </w:rPr>
        <w:t xml:space="preserve">ampung berwarna kuning dibawah tulisan </w:t>
      </w:r>
      <w:r w:rsidR="00497890">
        <w:rPr>
          <w:rFonts w:ascii="Times New Roman" w:hAnsi="Times New Roman"/>
          <w:sz w:val="24"/>
          <w:szCs w:val="24"/>
        </w:rPr>
        <w:t>Kemala</w:t>
      </w:r>
      <w:r w:rsidR="00DD1D95">
        <w:rPr>
          <w:rFonts w:ascii="Times New Roman" w:hAnsi="Times New Roman"/>
          <w:sz w:val="24"/>
          <w:szCs w:val="24"/>
        </w:rPr>
        <w:t xml:space="preserve"> yang bertuliskan </w:t>
      </w:r>
      <w:r>
        <w:rPr>
          <w:rFonts w:ascii="Times New Roman" w:hAnsi="Times New Roman"/>
          <w:sz w:val="24"/>
          <w:szCs w:val="24"/>
        </w:rPr>
        <w:t>UNSRI.</w:t>
      </w:r>
    </w:p>
    <w:p w:rsidR="006E2645" w:rsidRPr="006E2645" w:rsidRDefault="006E2645" w:rsidP="00532559">
      <w:pPr>
        <w:pStyle w:val="ListParagraph"/>
        <w:spacing w:after="0"/>
        <w:ind w:left="1440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6E2645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BAB </w:t>
      </w:r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>X</w:t>
      </w:r>
      <w:ins w:id="129" w:author="Windows User" w:date="2019-04-28T18:00:00Z">
        <w:r w:rsidR="003C640B">
          <w:rPr>
            <w:rFonts w:ascii="Times New Roman" w:hAnsi="Times New Roman"/>
            <w:b/>
            <w:sz w:val="24"/>
            <w:szCs w:val="24"/>
            <w:lang w:val="sv-SE"/>
          </w:rPr>
          <w:t>I</w:t>
        </w:r>
      </w:ins>
    </w:p>
    <w:p w:rsidR="000E3B5A" w:rsidRPr="00985DB3" w:rsidRDefault="000E3B5A" w:rsidP="001027B6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PERUBAHAN ANGGARAN DASAR</w:t>
      </w:r>
    </w:p>
    <w:p w:rsidR="000E3B5A" w:rsidRPr="00A92148" w:rsidRDefault="006E2645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Pasal </w:t>
      </w:r>
      <w:ins w:id="130" w:author="Windows User" w:date="2019-04-28T18:00:00Z">
        <w:r w:rsidR="003C640B">
          <w:rPr>
            <w:rFonts w:ascii="Times New Roman" w:hAnsi="Times New Roman"/>
            <w:b/>
            <w:sz w:val="24"/>
            <w:szCs w:val="24"/>
            <w:lang w:val="en-US"/>
          </w:rPr>
          <w:t>20</w:t>
        </w:r>
      </w:ins>
      <w:del w:id="131" w:author="Windows User" w:date="2019-04-28T18:00:00Z">
        <w:r w:rsidDel="003C640B">
          <w:rPr>
            <w:rFonts w:ascii="Times New Roman" w:hAnsi="Times New Roman"/>
            <w:b/>
            <w:sz w:val="24"/>
            <w:szCs w:val="24"/>
            <w:lang w:val="sv-SE"/>
          </w:rPr>
          <w:delText>1</w:delText>
        </w:r>
        <w:r w:rsidDel="003C640B">
          <w:rPr>
            <w:rFonts w:ascii="Times New Roman" w:hAnsi="Times New Roman"/>
            <w:b/>
            <w:sz w:val="24"/>
            <w:szCs w:val="24"/>
          </w:rPr>
          <w:delText>6</w:delText>
        </w:r>
      </w:del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 xml:space="preserve"> : Perubahan Anggaran Dasar</w:t>
      </w:r>
    </w:p>
    <w:p w:rsidR="00A33472" w:rsidRDefault="000E3B5A" w:rsidP="00512C5C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Perubahan Anggaran Dasar</w:t>
      </w:r>
      <w:ins w:id="132" w:author="Windows User" w:date="2019-04-13T17:50:00Z">
        <w:r w:rsidR="00F576E5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hanya dapat dilakukan melalui MUBES dan MUSLUB</w:t>
      </w:r>
      <w:r w:rsidR="00C460F1">
        <w:rPr>
          <w:rFonts w:ascii="Times New Roman" w:hAnsi="Times New Roman"/>
          <w:sz w:val="24"/>
          <w:szCs w:val="24"/>
        </w:rPr>
        <w:t xml:space="preserve"> yang sebelumnya sudah disosiali</w:t>
      </w:r>
      <w:r w:rsidR="008E108E">
        <w:rPr>
          <w:rFonts w:ascii="Times New Roman" w:hAnsi="Times New Roman"/>
          <w:sz w:val="24"/>
          <w:szCs w:val="24"/>
        </w:rPr>
        <w:t>sasikan kepada seluruh anggota</w:t>
      </w:r>
      <w:ins w:id="133" w:author="Windows User" w:date="2019-04-13T17:50:00Z">
        <w:r w:rsidR="007039F3" w:rsidRPr="007039F3">
          <w:rPr>
            <w:rFonts w:ascii="Times New Roman" w:hAnsi="Times New Roman"/>
            <w:sz w:val="24"/>
            <w:szCs w:val="24"/>
            <w:lang w:val="sv-SE"/>
            <w:rPrChange w:id="134" w:author="Windows User" w:date="2019-04-13T17:50:00Z">
              <w:rPr>
                <w:rFonts w:ascii="Times New Roman" w:hAnsi="Times New Roman"/>
                <w:sz w:val="24"/>
                <w:szCs w:val="24"/>
                <w:lang w:val="en-ID"/>
              </w:rPr>
            </w:rPrChange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dan disetujui minima</w:t>
      </w:r>
      <w:r w:rsidR="00512C5C">
        <w:rPr>
          <w:rFonts w:ascii="Times New Roman" w:hAnsi="Times New Roman"/>
          <w:sz w:val="24"/>
          <w:szCs w:val="24"/>
          <w:lang w:val="sv-SE"/>
        </w:rPr>
        <w:t>l 2/3 jumlah anggota yang hadir</w:t>
      </w:r>
      <w:r w:rsidR="00512C5C">
        <w:rPr>
          <w:rFonts w:ascii="Times New Roman" w:hAnsi="Times New Roman"/>
          <w:sz w:val="24"/>
          <w:szCs w:val="24"/>
        </w:rPr>
        <w:t>.</w:t>
      </w:r>
    </w:p>
    <w:p w:rsidR="00512C5C" w:rsidRPr="00512C5C" w:rsidRDefault="00512C5C" w:rsidP="00512C5C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0E3B5A" w:rsidRPr="006E2645" w:rsidRDefault="000E3B5A" w:rsidP="000E3B5A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X</w:t>
      </w:r>
      <w:r w:rsidR="006E2645">
        <w:rPr>
          <w:rFonts w:ascii="Times New Roman" w:hAnsi="Times New Roman"/>
          <w:b/>
          <w:sz w:val="24"/>
          <w:szCs w:val="24"/>
        </w:rPr>
        <w:t>I</w:t>
      </w:r>
    </w:p>
    <w:p w:rsidR="000E3B5A" w:rsidRPr="00985DB3" w:rsidRDefault="000E3B5A" w:rsidP="001027B6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PENUTUP</w:t>
      </w:r>
    </w:p>
    <w:p w:rsidR="000E3B5A" w:rsidRPr="00A92148" w:rsidRDefault="006E2645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Pasal </w:t>
      </w:r>
      <w:ins w:id="135" w:author="Windows User" w:date="2019-04-28T18:00:00Z">
        <w:r w:rsidR="003C640B">
          <w:rPr>
            <w:rFonts w:ascii="Times New Roman" w:hAnsi="Times New Roman"/>
            <w:b/>
            <w:sz w:val="24"/>
            <w:szCs w:val="24"/>
            <w:lang w:val="en-US"/>
          </w:rPr>
          <w:t>21</w:t>
        </w:r>
      </w:ins>
      <w:del w:id="136" w:author="Windows User" w:date="2019-04-28T18:00:00Z">
        <w:r w:rsidDel="003C640B">
          <w:rPr>
            <w:rFonts w:ascii="Times New Roman" w:hAnsi="Times New Roman"/>
            <w:b/>
            <w:sz w:val="24"/>
            <w:szCs w:val="24"/>
            <w:lang w:val="sv-SE"/>
          </w:rPr>
          <w:delText>1</w:delText>
        </w:r>
        <w:r w:rsidDel="003C640B">
          <w:rPr>
            <w:rFonts w:ascii="Times New Roman" w:hAnsi="Times New Roman"/>
            <w:b/>
            <w:sz w:val="24"/>
            <w:szCs w:val="24"/>
          </w:rPr>
          <w:delText>7</w:delText>
        </w:r>
      </w:del>
      <w:r w:rsidR="000E3B5A" w:rsidRPr="00A92148">
        <w:rPr>
          <w:rFonts w:ascii="Times New Roman" w:hAnsi="Times New Roman"/>
          <w:b/>
          <w:sz w:val="24"/>
          <w:szCs w:val="24"/>
          <w:lang w:val="sv-SE"/>
        </w:rPr>
        <w:t xml:space="preserve"> : Penutup</w:t>
      </w:r>
    </w:p>
    <w:p w:rsidR="000E3B5A" w:rsidRPr="00A92148" w:rsidRDefault="000E3B5A" w:rsidP="000E3B5A">
      <w:pPr>
        <w:jc w:val="center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Anggaran Dasar ini berlaku sejak tanggal ditetapkan.</w:t>
      </w:r>
    </w:p>
    <w:p w:rsidR="000E3B5A" w:rsidRPr="00A92148" w:rsidRDefault="000E3B5A" w:rsidP="000E3B5A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E3B5A" w:rsidRPr="00A92148" w:rsidRDefault="00FC4677" w:rsidP="00A92148">
      <w:pPr>
        <w:ind w:left="567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Ditetapkan di</w:t>
      </w:r>
      <w:r w:rsidR="00A33472">
        <w:rPr>
          <w:rFonts w:ascii="Times New Roman" w:hAnsi="Times New Roman"/>
          <w:b/>
          <w:sz w:val="24"/>
          <w:szCs w:val="24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ins w:id="137" w:author="Windows User" w:date="2019-04-28T18:01:00Z">
        <w:r w:rsidR="007A4AA7">
          <w:rPr>
            <w:rFonts w:ascii="Times New Roman" w:hAnsi="Times New Roman"/>
            <w:sz w:val="24"/>
            <w:szCs w:val="24"/>
            <w:lang w:val="sv-SE"/>
          </w:rPr>
          <w:t>Aula Kantin Asrama Lahat</w:t>
        </w:r>
      </w:ins>
      <w:del w:id="138" w:author="Windows User" w:date="2019-04-28T18:01:00Z">
        <w:r w:rsidR="00A92148" w:rsidDel="007A4AA7">
          <w:rPr>
            <w:rFonts w:ascii="Times New Roman" w:hAnsi="Times New Roman"/>
            <w:sz w:val="24"/>
            <w:szCs w:val="24"/>
            <w:lang w:val="sv-SE"/>
          </w:rPr>
          <w:delText>Student Center Universitas Sriwijaya Kampus Inderalaya</w:delText>
        </w:r>
      </w:del>
    </w:p>
    <w:p w:rsidR="00FC4677" w:rsidRPr="004D7D2F" w:rsidRDefault="000E3B5A" w:rsidP="000E3B5A">
      <w:pPr>
        <w:ind w:left="567"/>
        <w:rPr>
          <w:rFonts w:ascii="Times New Roman" w:hAnsi="Times New Roman"/>
          <w:sz w:val="24"/>
          <w:szCs w:val="24"/>
          <w:lang w:val="en-US"/>
          <w:rPrChange w:id="139" w:author="Windows User" w:date="2019-04-28T18:02:00Z">
            <w:rPr>
              <w:rFonts w:ascii="Times New Roman" w:hAnsi="Times New Roman"/>
              <w:sz w:val="24"/>
              <w:szCs w:val="24"/>
            </w:rPr>
          </w:rPrChange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Pada tanggal</w:t>
      </w:r>
      <w:r w:rsidR="00A33472">
        <w:rPr>
          <w:rFonts w:ascii="Times New Roman" w:hAnsi="Times New Roman"/>
          <w:b/>
          <w:sz w:val="24"/>
          <w:szCs w:val="24"/>
        </w:rPr>
        <w:tab/>
      </w:r>
      <w:r w:rsidR="00FC4677"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ins w:id="140" w:author="Windows User" w:date="2019-04-28T18:01:00Z">
        <w:r w:rsidR="007A4AA7">
          <w:rPr>
            <w:rFonts w:ascii="Times New Roman" w:hAnsi="Times New Roman"/>
            <w:b/>
            <w:sz w:val="24"/>
            <w:szCs w:val="24"/>
            <w:lang w:val="en-US"/>
          </w:rPr>
          <w:t>13</w:t>
        </w:r>
      </w:ins>
      <w:ins w:id="141" w:author="Windows User" w:date="2019-04-28T18:02:00Z">
        <w:r w:rsidR="004D7D2F"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</w:ins>
      <w:del w:id="142" w:author="Windows User" w:date="2019-04-28T18:01:00Z">
        <w:r w:rsidR="00317F03" w:rsidDel="007A4AA7">
          <w:rPr>
            <w:rFonts w:ascii="Times New Roman" w:hAnsi="Times New Roman"/>
            <w:b/>
            <w:sz w:val="24"/>
            <w:szCs w:val="24"/>
          </w:rPr>
          <w:delText xml:space="preserve">14 </w:delText>
        </w:r>
      </w:del>
      <w:r w:rsidR="007A4AA7">
        <w:rPr>
          <w:rFonts w:ascii="Times New Roman" w:hAnsi="Times New Roman"/>
          <w:b/>
          <w:sz w:val="24"/>
          <w:szCs w:val="24"/>
          <w:lang w:val="en-US"/>
        </w:rPr>
        <w:t>A</w:t>
      </w:r>
      <w:r w:rsidR="00317F03">
        <w:rPr>
          <w:rFonts w:ascii="Times New Roman" w:hAnsi="Times New Roman"/>
          <w:b/>
          <w:sz w:val="24"/>
          <w:szCs w:val="24"/>
        </w:rPr>
        <w:t>pril 201</w:t>
      </w:r>
      <w:ins w:id="143" w:author="Windows User" w:date="2019-04-28T18:02:00Z">
        <w:r w:rsidR="004D7D2F">
          <w:rPr>
            <w:rFonts w:ascii="Times New Roman" w:hAnsi="Times New Roman"/>
            <w:b/>
            <w:sz w:val="24"/>
            <w:szCs w:val="24"/>
            <w:lang w:val="en-US"/>
          </w:rPr>
          <w:t>9</w:t>
        </w:r>
      </w:ins>
      <w:del w:id="144" w:author="Windows User" w:date="2019-04-28T18:02:00Z">
        <w:r w:rsidR="00317F03" w:rsidDel="004D7D2F">
          <w:rPr>
            <w:rFonts w:ascii="Times New Roman" w:hAnsi="Times New Roman"/>
            <w:b/>
            <w:sz w:val="24"/>
            <w:szCs w:val="24"/>
          </w:rPr>
          <w:delText>8</w:delText>
        </w:r>
      </w:del>
    </w:p>
    <w:p w:rsidR="000E3B5A" w:rsidRPr="007A4AA7" w:rsidRDefault="00FC4677" w:rsidP="000E3B5A">
      <w:pPr>
        <w:ind w:left="567"/>
        <w:rPr>
          <w:rFonts w:ascii="Times New Roman" w:hAnsi="Times New Roman"/>
          <w:sz w:val="24"/>
          <w:szCs w:val="24"/>
          <w:lang w:val="en-US"/>
          <w:rPrChange w:id="145" w:author="Windows User" w:date="2019-04-28T18:02:00Z">
            <w:rPr>
              <w:rFonts w:ascii="Times New Roman" w:hAnsi="Times New Roman"/>
              <w:sz w:val="24"/>
              <w:szCs w:val="24"/>
            </w:rPr>
          </w:rPrChange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Pukul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ab/>
      </w:r>
      <w:r w:rsidR="00A33472">
        <w:rPr>
          <w:rFonts w:ascii="Times New Roman" w:hAnsi="Times New Roman"/>
          <w:b/>
          <w:sz w:val="24"/>
          <w:szCs w:val="24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317F03">
        <w:rPr>
          <w:rFonts w:ascii="Times New Roman" w:hAnsi="Times New Roman"/>
          <w:b/>
          <w:sz w:val="24"/>
          <w:szCs w:val="24"/>
        </w:rPr>
        <w:t>17.</w:t>
      </w:r>
      <w:ins w:id="146" w:author="Windows User" w:date="2019-04-28T18:02:00Z">
        <w:r w:rsidR="004D7D2F">
          <w:rPr>
            <w:rFonts w:ascii="Times New Roman" w:hAnsi="Times New Roman"/>
            <w:b/>
            <w:sz w:val="24"/>
            <w:szCs w:val="24"/>
            <w:lang w:val="en-US"/>
          </w:rPr>
          <w:t>59</w:t>
        </w:r>
      </w:ins>
      <w:del w:id="147" w:author="Windows User" w:date="2019-04-28T18:02:00Z">
        <w:r w:rsidR="00317F03" w:rsidDel="007A4AA7">
          <w:rPr>
            <w:rFonts w:ascii="Times New Roman" w:hAnsi="Times New Roman"/>
            <w:b/>
            <w:sz w:val="24"/>
            <w:szCs w:val="24"/>
          </w:rPr>
          <w:delText>39</w:delText>
        </w:r>
      </w:del>
    </w:p>
    <w:p w:rsidR="00041784" w:rsidRPr="0075762F" w:rsidRDefault="000E3B5A" w:rsidP="00041784">
      <w:pPr>
        <w:spacing w:after="0"/>
        <w:jc w:val="center"/>
        <w:rPr>
          <w:rFonts w:ascii="Times New Roman" w:hAnsi="Times New Roman"/>
          <w:b/>
          <w:sz w:val="32"/>
          <w:szCs w:val="32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br w:type="page"/>
      </w:r>
      <w:r w:rsidR="00041784" w:rsidRPr="0075762F">
        <w:rPr>
          <w:rFonts w:ascii="Times New Roman" w:hAnsi="Times New Roman"/>
          <w:b/>
          <w:sz w:val="32"/>
          <w:szCs w:val="32"/>
          <w:lang w:val="sv-SE"/>
        </w:rPr>
        <w:lastRenderedPageBreak/>
        <w:t>ANGGARAN RUMAH TANGGA (ART)</w:t>
      </w: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  <w:lang w:val="sv-SE"/>
        </w:rPr>
        <w:t>KELUARGA MAHASISWA LAMPUNG (</w:t>
      </w:r>
      <w:r w:rsidR="00497890">
        <w:rPr>
          <w:rFonts w:ascii="Times New Roman" w:hAnsi="Times New Roman"/>
          <w:b/>
          <w:sz w:val="32"/>
          <w:szCs w:val="32"/>
          <w:lang w:val="sv-SE"/>
        </w:rPr>
        <w:t>KEMALA</w:t>
      </w:r>
      <w:r w:rsidRPr="0075762F">
        <w:rPr>
          <w:rFonts w:ascii="Times New Roman" w:hAnsi="Times New Roman"/>
          <w:b/>
          <w:sz w:val="32"/>
          <w:szCs w:val="32"/>
          <w:lang w:val="sv-SE"/>
        </w:rPr>
        <w:t>)</w:t>
      </w: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75762F">
        <w:rPr>
          <w:rFonts w:ascii="Times New Roman" w:hAnsi="Times New Roman"/>
          <w:b/>
          <w:sz w:val="32"/>
          <w:szCs w:val="32"/>
        </w:rPr>
        <w:t>UNIVERSITAS SRIWIJAYA</w:t>
      </w:r>
    </w:p>
    <w:p w:rsidR="00041784" w:rsidRPr="008821A8" w:rsidRDefault="007039F3" w:rsidP="00041784">
      <w:pPr>
        <w:jc w:val="center"/>
        <w:rPr>
          <w:rFonts w:ascii="Times New Roman" w:hAnsi="Times New Roman"/>
          <w:b/>
          <w:sz w:val="32"/>
          <w:szCs w:val="32"/>
          <w:lang w:val="en-US"/>
          <w:rPrChange w:id="148" w:author="Windows User" w:date="2019-04-29T19:01:00Z">
            <w:rPr>
              <w:rFonts w:ascii="Times New Roman" w:hAnsi="Times New Roman"/>
              <w:b/>
              <w:sz w:val="32"/>
              <w:szCs w:val="32"/>
            </w:rPr>
          </w:rPrChange>
        </w:rPr>
      </w:pPr>
      <w:r w:rsidRPr="007039F3">
        <w:rPr>
          <w:rFonts w:ascii="Times New Roman" w:hAnsi="Times New Roman"/>
          <w:b/>
          <w:noProof/>
          <w:sz w:val="32"/>
          <w:szCs w:val="32"/>
          <w:lang w:eastAsia="id-ID"/>
        </w:rPr>
        <w:pict>
          <v:shape id="AutoShape 8" o:spid="_x0000_s1031" type="#_x0000_t32" style="position:absolute;left:0;text-align:left;margin-left:5pt;margin-top:20.45pt;width:518.55pt;height:0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" strokeweight="1pt"/>
        </w:pict>
      </w:r>
      <w:r w:rsidRPr="007039F3">
        <w:rPr>
          <w:rFonts w:ascii="Times New Roman" w:hAnsi="Times New Roman"/>
          <w:b/>
          <w:noProof/>
          <w:sz w:val="32"/>
          <w:szCs w:val="32"/>
          <w:lang w:eastAsia="id-ID"/>
        </w:rPr>
        <w:pict>
          <v:shape id="AutoShape 9" o:spid="_x0000_s1030" type="#_x0000_t32" style="position:absolute;left:0;text-align:left;margin-left:5pt;margin-top:22.9pt;width:518.55pt;height:0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" strokeweight="2.25pt"/>
        </w:pict>
      </w:r>
      <w:r w:rsidR="00041784" w:rsidRPr="0075762F">
        <w:rPr>
          <w:rFonts w:ascii="Times New Roman" w:hAnsi="Times New Roman"/>
          <w:b/>
          <w:sz w:val="32"/>
          <w:szCs w:val="32"/>
          <w:lang w:val="sv-SE"/>
        </w:rPr>
        <w:t>PERIODE 201</w:t>
      </w:r>
      <w:ins w:id="149" w:author="Windows User" w:date="2019-04-29T19:01:00Z">
        <w:r w:rsidR="008821A8">
          <w:rPr>
            <w:rFonts w:ascii="Times New Roman" w:hAnsi="Times New Roman"/>
            <w:b/>
            <w:sz w:val="32"/>
            <w:szCs w:val="32"/>
            <w:lang w:val="en-US"/>
          </w:rPr>
          <w:t>9</w:t>
        </w:r>
      </w:ins>
      <w:del w:id="150" w:author="Windows User" w:date="2019-04-29T19:01:00Z">
        <w:r w:rsidR="00DC54B4" w:rsidDel="008821A8">
          <w:rPr>
            <w:rFonts w:ascii="Times New Roman" w:hAnsi="Times New Roman"/>
            <w:b/>
            <w:sz w:val="32"/>
            <w:szCs w:val="32"/>
          </w:rPr>
          <w:delText xml:space="preserve">8 </w:delText>
        </w:r>
      </w:del>
      <w:r w:rsidR="00DC54B4">
        <w:rPr>
          <w:rFonts w:ascii="Times New Roman" w:hAnsi="Times New Roman"/>
          <w:b/>
          <w:sz w:val="32"/>
          <w:szCs w:val="32"/>
        </w:rPr>
        <w:t>- 20</w:t>
      </w:r>
      <w:ins w:id="151" w:author="Windows User" w:date="2019-04-29T19:01:00Z">
        <w:r w:rsidR="008821A8">
          <w:rPr>
            <w:rFonts w:ascii="Times New Roman" w:hAnsi="Times New Roman"/>
            <w:b/>
            <w:sz w:val="32"/>
            <w:szCs w:val="32"/>
            <w:lang w:val="en-US"/>
          </w:rPr>
          <w:t>20</w:t>
        </w:r>
      </w:ins>
      <w:del w:id="152" w:author="Windows User" w:date="2019-04-29T19:01:00Z">
        <w:r w:rsidR="00DC54B4" w:rsidDel="008821A8">
          <w:rPr>
            <w:rFonts w:ascii="Times New Roman" w:hAnsi="Times New Roman"/>
            <w:b/>
            <w:sz w:val="32"/>
            <w:szCs w:val="32"/>
          </w:rPr>
          <w:delText>19</w:delText>
        </w:r>
      </w:del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BAB I</w:t>
      </w:r>
    </w:p>
    <w:p w:rsidR="00041784" w:rsidRPr="0075762F" w:rsidRDefault="00041784" w:rsidP="00041784">
      <w:pPr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KEANGGOTAAN</w:t>
      </w:r>
    </w:p>
    <w:p w:rsidR="0086571D" w:rsidRDefault="00041784" w:rsidP="0086571D">
      <w:pPr>
        <w:jc w:val="center"/>
        <w:rPr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Pasal 1 : Jenis – jenis Keanggotaan</w:t>
      </w:r>
    </w:p>
    <w:p w:rsidR="00041784" w:rsidRPr="0086571D" w:rsidRDefault="00041784" w:rsidP="0086571D">
      <w:pPr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Anggota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terdiri dari :</w:t>
      </w:r>
    </w:p>
    <w:p w:rsidR="00041784" w:rsidRPr="00A92148" w:rsidRDefault="00041784" w:rsidP="00041784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 xml:space="preserve">Anggota </w:t>
      </w:r>
      <w:r>
        <w:rPr>
          <w:rFonts w:ascii="Times New Roman" w:hAnsi="Times New Roman"/>
          <w:sz w:val="24"/>
          <w:szCs w:val="24"/>
        </w:rPr>
        <w:t>b</w:t>
      </w:r>
      <w:r w:rsidR="00E418BB">
        <w:rPr>
          <w:rFonts w:ascii="Times New Roman" w:hAnsi="Times New Roman"/>
          <w:sz w:val="24"/>
          <w:szCs w:val="24"/>
          <w:lang w:val="sv-SE"/>
        </w:rPr>
        <w:t>iasa, yaitu anggota yang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memegang</w:t>
      </w:r>
      <w:r w:rsidR="00E418BB">
        <w:rPr>
          <w:rFonts w:ascii="Times New Roman" w:hAnsi="Times New Roman"/>
          <w:sz w:val="24"/>
          <w:szCs w:val="24"/>
        </w:rPr>
        <w:t xml:space="preserve"> dan tidak memegang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jabatan</w:t>
      </w:r>
      <w:r w:rsidR="00E418BB">
        <w:rPr>
          <w:rFonts w:ascii="Times New Roman" w:hAnsi="Times New Roman"/>
          <w:sz w:val="24"/>
          <w:szCs w:val="24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stru</w:t>
      </w:r>
      <w:r w:rsidRPr="00985DB3">
        <w:rPr>
          <w:rFonts w:ascii="Times New Roman" w:hAnsi="Times New Roman"/>
          <w:sz w:val="24"/>
          <w:szCs w:val="24"/>
        </w:rPr>
        <w:t>k</w:t>
      </w:r>
      <w:r w:rsidRPr="00A92148">
        <w:rPr>
          <w:rFonts w:ascii="Times New Roman" w:hAnsi="Times New Roman"/>
          <w:sz w:val="24"/>
          <w:szCs w:val="24"/>
          <w:lang w:val="sv-SE"/>
        </w:rPr>
        <w:t>tural di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 xml:space="preserve">Anggota luar biasa, yaitu alumni </w:t>
      </w:r>
      <w:r w:rsidR="00C4276A">
        <w:rPr>
          <w:rFonts w:ascii="Times New Roman" w:hAnsi="Times New Roman"/>
          <w:sz w:val="24"/>
          <w:szCs w:val="24"/>
        </w:rPr>
        <w:t>Universitas Sriwijaya</w:t>
      </w:r>
      <w:r>
        <w:rPr>
          <w:rFonts w:ascii="Times New Roman" w:hAnsi="Times New Roman"/>
          <w:sz w:val="24"/>
          <w:szCs w:val="24"/>
        </w:rPr>
        <w:t xml:space="preserve"> yang berasal dari Provinsi Lampung</w:t>
      </w:r>
      <w:r w:rsidR="00E418BB">
        <w:rPr>
          <w:rFonts w:ascii="Times New Roman" w:hAnsi="Times New Roman"/>
          <w:sz w:val="24"/>
          <w:szCs w:val="24"/>
        </w:rPr>
        <w:t xml:space="preserve"> dan tergabung di</w:t>
      </w:r>
      <w:r w:rsidR="00497890">
        <w:rPr>
          <w:rFonts w:ascii="Times New Roman" w:hAnsi="Times New Roman"/>
          <w:sz w:val="24"/>
          <w:szCs w:val="24"/>
        </w:rPr>
        <w:t>Kemala Unsri</w:t>
      </w:r>
      <w:r w:rsidR="00E418BB">
        <w:rPr>
          <w:rFonts w:ascii="Times New Roman" w:hAnsi="Times New Roman"/>
          <w:sz w:val="24"/>
          <w:szCs w:val="24"/>
        </w:rPr>
        <w:t>.</w:t>
      </w:r>
      <w:del w:id="153" w:author="Windows User" w:date="2019-04-13T20:13:00Z">
        <w:r w:rsidDel="0009150E">
          <w:rPr>
            <w:rFonts w:ascii="Times New Roman" w:hAnsi="Times New Roman"/>
            <w:sz w:val="24"/>
            <w:szCs w:val="24"/>
          </w:rPr>
          <w:delText>.</w:delText>
        </w:r>
      </w:del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DC54B4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985DB3">
        <w:rPr>
          <w:rFonts w:ascii="Times New Roman" w:hAnsi="Times New Roman"/>
          <w:b/>
          <w:sz w:val="24"/>
          <w:szCs w:val="24"/>
          <w:lang w:val="en-US"/>
        </w:rPr>
        <w:t>2 :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Hak</w:t>
      </w:r>
      <w:proofErr w:type="spellEnd"/>
      <w:proofErr w:type="gramEnd"/>
      <w:r w:rsidR="0086571D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Anggota</w:t>
      </w:r>
      <w:proofErr w:type="spellEnd"/>
    </w:p>
    <w:p w:rsidR="00041784" w:rsidRPr="00A92148" w:rsidRDefault="00DC54B4" w:rsidP="00041784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Setiap anggota</w:t>
      </w:r>
      <w:r w:rsidR="00041784">
        <w:rPr>
          <w:rFonts w:ascii="Times New Roman" w:hAnsi="Times New Roman"/>
          <w:sz w:val="24"/>
          <w:szCs w:val="24"/>
        </w:rPr>
        <w:t xml:space="preserve"> biasa 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memiliki hak memilih dan dip</w:t>
      </w:r>
      <w:r>
        <w:rPr>
          <w:rFonts w:ascii="Times New Roman" w:hAnsi="Times New Roman"/>
          <w:sz w:val="24"/>
          <w:szCs w:val="24"/>
        </w:rPr>
        <w:t>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lih dalam Musyawarah Besar dan Musyawarah Luar Biasa.</w:t>
      </w:r>
    </w:p>
    <w:p w:rsidR="00041784" w:rsidRPr="00A92148" w:rsidRDefault="00041784" w:rsidP="00041784">
      <w:pPr>
        <w:pStyle w:val="ListParagraph"/>
        <w:numPr>
          <w:ilvl w:val="0"/>
          <w:numId w:val="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Se</w:t>
      </w:r>
      <w:r>
        <w:rPr>
          <w:rFonts w:ascii="Times New Roman" w:hAnsi="Times New Roman"/>
          <w:sz w:val="24"/>
          <w:szCs w:val="24"/>
        </w:rPr>
        <w:t>luruh anggota</w:t>
      </w:r>
      <w:ins w:id="154" w:author="Windows User" w:date="2019-04-13T20:13:00Z">
        <w:r w:rsidR="0009150E">
          <w:rPr>
            <w:rFonts w:ascii="Times New Roman" w:hAnsi="Times New Roman"/>
            <w:sz w:val="24"/>
            <w:szCs w:val="24"/>
            <w:lang w:val="en-ID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mempunyai hak untuk memberikan kritik, saran dan pen</w:t>
      </w:r>
      <w:r>
        <w:rPr>
          <w:rFonts w:ascii="Times New Roman" w:hAnsi="Times New Roman"/>
          <w:sz w:val="24"/>
          <w:szCs w:val="24"/>
          <w:lang w:val="sv-SE"/>
        </w:rPr>
        <w:t>dapat secara lisan atau tulisan</w:t>
      </w:r>
      <w:r>
        <w:rPr>
          <w:rFonts w:ascii="Times New Roman" w:hAnsi="Times New Roman"/>
          <w:sz w:val="24"/>
          <w:szCs w:val="24"/>
        </w:rPr>
        <w:t xml:space="preserve"> yang sifatnya membangun.</w:t>
      </w:r>
    </w:p>
    <w:p w:rsidR="00041784" w:rsidRPr="00A92148" w:rsidRDefault="00041784" w:rsidP="00041784">
      <w:pPr>
        <w:pStyle w:val="ListParagraph"/>
        <w:ind w:left="426"/>
        <w:rPr>
          <w:rFonts w:ascii="Times New Roman" w:hAnsi="Times New Roman"/>
          <w:sz w:val="24"/>
          <w:szCs w:val="24"/>
          <w:lang w:val="sv-SE"/>
        </w:rPr>
      </w:pPr>
    </w:p>
    <w:p w:rsidR="00041784" w:rsidRPr="00524166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524166">
        <w:rPr>
          <w:rFonts w:ascii="Times New Roman" w:hAnsi="Times New Roman"/>
          <w:b/>
          <w:sz w:val="24"/>
          <w:szCs w:val="24"/>
          <w:lang w:val="sv-SE"/>
        </w:rPr>
        <w:t>Pasal 3 : Kewajiban Anggota</w:t>
      </w:r>
    </w:p>
    <w:p w:rsidR="00041784" w:rsidRPr="0086571D" w:rsidRDefault="00041784" w:rsidP="0086571D">
      <w:pPr>
        <w:jc w:val="both"/>
        <w:rPr>
          <w:rFonts w:ascii="Times New Roman" w:hAnsi="Times New Roman"/>
          <w:sz w:val="24"/>
          <w:szCs w:val="24"/>
        </w:rPr>
      </w:pPr>
      <w:r w:rsidRPr="00524166">
        <w:rPr>
          <w:rFonts w:ascii="Times New Roman" w:hAnsi="Times New Roman"/>
          <w:sz w:val="24"/>
          <w:szCs w:val="24"/>
          <w:lang w:val="sv-SE"/>
        </w:rPr>
        <w:t>Setiap anggota wajib mengikuti kegiatan yang dilaksanakan</w:t>
      </w:r>
      <w:ins w:id="155" w:author="Windows User" w:date="2019-04-13T20:13:00Z">
        <w:r w:rsidR="0009150E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524166">
        <w:rPr>
          <w:rFonts w:ascii="Times New Roman" w:hAnsi="Times New Roman"/>
          <w:sz w:val="24"/>
          <w:szCs w:val="24"/>
          <w:lang w:val="sv-SE"/>
        </w:rPr>
        <w:t xml:space="preserve">, kecuali </w:t>
      </w:r>
      <w:r w:rsidR="00DC54B4">
        <w:rPr>
          <w:rFonts w:ascii="Times New Roman" w:hAnsi="Times New Roman"/>
          <w:sz w:val="24"/>
          <w:szCs w:val="24"/>
          <w:lang w:val="sv-SE"/>
        </w:rPr>
        <w:t>dalam keadaan tertentu yang dii</w:t>
      </w:r>
      <w:r w:rsidR="00DC54B4">
        <w:rPr>
          <w:rFonts w:ascii="Times New Roman" w:hAnsi="Times New Roman"/>
          <w:sz w:val="24"/>
          <w:szCs w:val="24"/>
        </w:rPr>
        <w:t>z</w:t>
      </w:r>
      <w:r w:rsidRPr="00524166">
        <w:rPr>
          <w:rFonts w:ascii="Times New Roman" w:hAnsi="Times New Roman"/>
          <w:sz w:val="24"/>
          <w:szCs w:val="24"/>
          <w:lang w:val="sv-SE"/>
        </w:rPr>
        <w:t xml:space="preserve">inkan Ketua </w:t>
      </w:r>
      <w:r>
        <w:rPr>
          <w:rFonts w:ascii="Times New Roman" w:hAnsi="Times New Roman"/>
          <w:sz w:val="24"/>
          <w:szCs w:val="24"/>
        </w:rPr>
        <w:t>U</w:t>
      </w:r>
      <w:r w:rsidRPr="00524166">
        <w:rPr>
          <w:rFonts w:ascii="Times New Roman" w:hAnsi="Times New Roman"/>
          <w:sz w:val="24"/>
          <w:szCs w:val="24"/>
        </w:rPr>
        <w:t>mum</w:t>
      </w:r>
      <w:ins w:id="156" w:author="Windows User" w:date="2019-04-13T20:13:00Z">
        <w:r w:rsidR="007039F3" w:rsidRPr="007039F3">
          <w:rPr>
            <w:rFonts w:ascii="Times New Roman" w:hAnsi="Times New Roman"/>
            <w:sz w:val="24"/>
            <w:szCs w:val="24"/>
            <w:lang w:val="sv-SE"/>
            <w:rPrChange w:id="157" w:author="Windows User" w:date="2019-04-13T20:13:00Z">
              <w:rPr>
                <w:rFonts w:ascii="Times New Roman" w:hAnsi="Times New Roman"/>
                <w:sz w:val="24"/>
                <w:szCs w:val="24"/>
                <w:lang w:val="en-ID"/>
              </w:rPr>
            </w:rPrChange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 w:rsidRPr="00524166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730DFC" w:rsidRDefault="00041784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Pasal 4 : </w:t>
      </w:r>
      <w:r>
        <w:rPr>
          <w:rFonts w:ascii="Times New Roman" w:hAnsi="Times New Roman"/>
          <w:b/>
          <w:sz w:val="24"/>
          <w:szCs w:val="24"/>
        </w:rPr>
        <w:t>Nasihat</w:t>
      </w:r>
    </w:p>
    <w:p w:rsidR="00041784" w:rsidRPr="00A92148" w:rsidRDefault="00041784" w:rsidP="00041784">
      <w:pPr>
        <w:ind w:firstLine="72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Apabila anggota</w:t>
      </w:r>
      <w:ins w:id="158" w:author="Windows 7" w:date="2019-04-29T21:30:00Z">
        <w:r w:rsidR="00551F99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kurang berpartisipasi dal</w:t>
      </w:r>
      <w:r w:rsidR="00532559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m kegiatan</w:t>
      </w:r>
      <w:ins w:id="159" w:author="Windows User" w:date="2019-04-13T20:34:00Z">
        <w:r w:rsidR="00BD548D">
          <w:rPr>
            <w:rFonts w:ascii="Times New Roman" w:hAnsi="Times New Roman"/>
            <w:sz w:val="24"/>
            <w:szCs w:val="24"/>
            <w:lang w:val="en-ID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maka akan dilakukan:</w:t>
      </w:r>
    </w:p>
    <w:p w:rsidR="00041784" w:rsidRPr="00524166" w:rsidRDefault="00041784" w:rsidP="00317F03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Pendekatan secara personal oleh Ketua Umum</w:t>
      </w:r>
      <w:ins w:id="160" w:author="Windows User" w:date="2019-04-13T20:14:00Z">
        <w:r w:rsidR="0009150E">
          <w:rPr>
            <w:rFonts w:ascii="Times New Roman" w:hAnsi="Times New Roman"/>
            <w:sz w:val="24"/>
            <w:szCs w:val="24"/>
            <w:lang w:val="en-ID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 w:rsidR="001443E6">
        <w:rPr>
          <w:rFonts w:ascii="Times New Roman" w:hAnsi="Times New Roman"/>
          <w:sz w:val="24"/>
          <w:szCs w:val="24"/>
        </w:rPr>
        <w:t xml:space="preserve"> dan Badan Pengurus H</w:t>
      </w:r>
      <w:r>
        <w:rPr>
          <w:rFonts w:ascii="Times New Roman" w:hAnsi="Times New Roman"/>
          <w:sz w:val="24"/>
          <w:szCs w:val="24"/>
        </w:rPr>
        <w:t>arian yang sedang menjabat</w:t>
      </w:r>
    </w:p>
    <w:p w:rsidR="00041784" w:rsidRPr="00A92148" w:rsidRDefault="00041784" w:rsidP="00317F03">
      <w:pPr>
        <w:pStyle w:val="ListParagraph"/>
        <w:numPr>
          <w:ilvl w:val="0"/>
          <w:numId w:val="43"/>
        </w:num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Pendekatan secara personal oleh seluruh anggota</w:t>
      </w:r>
      <w:ins w:id="161" w:author="Windows 7" w:date="2019-04-29T21:30:00Z"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lainnya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041784" w:rsidP="00041784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II</w:t>
      </w:r>
    </w:p>
    <w:p w:rsidR="00041784" w:rsidRPr="00104441" w:rsidDel="00551F99" w:rsidRDefault="00041784" w:rsidP="00041784">
      <w:pPr>
        <w:pStyle w:val="ListParagraph"/>
        <w:ind w:left="0"/>
        <w:jc w:val="center"/>
        <w:rPr>
          <w:del w:id="162" w:author="Windows 7" w:date="2019-04-29T21:35:00Z"/>
          <w:rFonts w:ascii="Times New Roman" w:hAnsi="Times New Roman"/>
          <w:b/>
          <w:sz w:val="24"/>
          <w:szCs w:val="24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PERMUSYAWARATAN</w:t>
      </w:r>
      <w:ins w:id="163" w:author="Windows 7" w:date="2019-04-29T21:30:00Z">
        <w:r w:rsidR="00551F99">
          <w:rPr>
            <w:rFonts w:ascii="Times New Roman" w:hAnsi="Times New Roman"/>
            <w:b/>
            <w:sz w:val="24"/>
            <w:szCs w:val="24"/>
            <w:lang w:val="sv-SE"/>
          </w:rPr>
          <w:t xml:space="preserve"> &amp; RAPAT</w:t>
        </w:r>
      </w:ins>
    </w:p>
    <w:p w:rsidR="0086571D" w:rsidRPr="00551F99" w:rsidRDefault="0086571D" w:rsidP="00551F99">
      <w:pPr>
        <w:pStyle w:val="ListParagraph"/>
        <w:ind w:left="0"/>
        <w:jc w:val="center"/>
        <w:rPr>
          <w:rFonts w:ascii="Times New Roman" w:hAnsi="Times New Roman"/>
          <w:b/>
          <w:sz w:val="24"/>
          <w:szCs w:val="24"/>
          <w:lang w:val="en-US"/>
          <w:rPrChange w:id="164" w:author="Windows 7" w:date="2019-04-29T21:35:00Z">
            <w:rPr>
              <w:rFonts w:ascii="Times New Roman" w:hAnsi="Times New Roman"/>
              <w:b/>
              <w:sz w:val="24"/>
              <w:szCs w:val="24"/>
            </w:rPr>
          </w:rPrChange>
        </w:rPr>
      </w:pPr>
    </w:p>
    <w:p w:rsidR="00000000" w:rsidRDefault="007039F3">
      <w:pPr>
        <w:jc w:val="center"/>
        <w:rPr>
          <w:rFonts w:ascii="Times New Roman" w:hAnsi="Times New Roman"/>
          <w:b/>
          <w:sz w:val="24"/>
          <w:szCs w:val="24"/>
          <w:lang w:val="en-US"/>
          <w:rPrChange w:id="165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pPrChange w:id="166" w:author="Windows 7" w:date="2019-04-29T21:34:00Z">
          <w:pPr>
            <w:pStyle w:val="ListParagraph"/>
            <w:ind w:left="0"/>
            <w:jc w:val="center"/>
          </w:pPr>
        </w:pPrChange>
      </w:pPr>
      <w:proofErr w:type="spellStart"/>
      <w:r w:rsidRPr="007039F3">
        <w:rPr>
          <w:rFonts w:ascii="Times New Roman" w:hAnsi="Times New Roman"/>
          <w:b/>
          <w:sz w:val="24"/>
          <w:szCs w:val="24"/>
          <w:lang w:val="en-US"/>
          <w:rPrChange w:id="167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>Pasal</w:t>
      </w:r>
      <w:proofErr w:type="spellEnd"/>
      <w:r w:rsidRPr="007039F3">
        <w:rPr>
          <w:rFonts w:ascii="Times New Roman" w:hAnsi="Times New Roman"/>
          <w:b/>
          <w:sz w:val="24"/>
          <w:szCs w:val="24"/>
          <w:lang w:val="en-US"/>
          <w:rPrChange w:id="168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 xml:space="preserve"> </w:t>
      </w:r>
      <w:proofErr w:type="gramStart"/>
      <w:r w:rsidR="006737A3">
        <w:rPr>
          <w:rFonts w:ascii="Times New Roman" w:hAnsi="Times New Roman"/>
          <w:b/>
          <w:sz w:val="24"/>
          <w:szCs w:val="24"/>
          <w:lang w:val="en-US"/>
        </w:rPr>
        <w:t xml:space="preserve">5 </w:t>
      </w:r>
      <w:r w:rsidRPr="007039F3">
        <w:rPr>
          <w:rFonts w:ascii="Times New Roman" w:hAnsi="Times New Roman"/>
          <w:b/>
          <w:sz w:val="24"/>
          <w:szCs w:val="24"/>
          <w:lang w:val="en-US"/>
          <w:rPrChange w:id="169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>:</w:t>
      </w:r>
      <w:proofErr w:type="gramEnd"/>
      <w:r w:rsidRPr="007039F3">
        <w:rPr>
          <w:rFonts w:ascii="Times New Roman" w:hAnsi="Times New Roman"/>
          <w:b/>
          <w:sz w:val="24"/>
          <w:szCs w:val="24"/>
          <w:lang w:val="en-US"/>
          <w:rPrChange w:id="170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 xml:space="preserve"> </w:t>
      </w:r>
      <w:proofErr w:type="spellStart"/>
      <w:r w:rsidRPr="007039F3">
        <w:rPr>
          <w:rFonts w:ascii="Times New Roman" w:hAnsi="Times New Roman"/>
          <w:b/>
          <w:sz w:val="24"/>
          <w:szCs w:val="24"/>
          <w:lang w:val="en-US"/>
          <w:rPrChange w:id="171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>Musyawarah</w:t>
      </w:r>
      <w:proofErr w:type="spellEnd"/>
      <w:r w:rsidRPr="007039F3">
        <w:rPr>
          <w:rFonts w:ascii="Times New Roman" w:hAnsi="Times New Roman"/>
          <w:b/>
          <w:sz w:val="24"/>
          <w:szCs w:val="24"/>
          <w:lang w:val="en-US"/>
          <w:rPrChange w:id="172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 xml:space="preserve"> </w:t>
      </w:r>
      <w:proofErr w:type="spellStart"/>
      <w:r w:rsidRPr="007039F3">
        <w:rPr>
          <w:rFonts w:ascii="Times New Roman" w:hAnsi="Times New Roman"/>
          <w:b/>
          <w:sz w:val="24"/>
          <w:szCs w:val="24"/>
          <w:lang w:val="en-US"/>
          <w:rPrChange w:id="173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>Besar</w:t>
      </w:r>
      <w:proofErr w:type="spellEnd"/>
      <w:r w:rsidRPr="007039F3">
        <w:rPr>
          <w:rFonts w:ascii="Times New Roman" w:hAnsi="Times New Roman"/>
          <w:b/>
          <w:sz w:val="24"/>
          <w:szCs w:val="24"/>
          <w:lang w:val="en-US"/>
          <w:rPrChange w:id="174" w:author="Windows 7" w:date="2019-04-29T21:34:00Z">
            <w:rPr>
              <w:rFonts w:ascii="Times New Roman" w:hAnsi="Times New Roman"/>
              <w:b/>
              <w:sz w:val="24"/>
              <w:szCs w:val="24"/>
              <w:lang w:val="sv-SE"/>
            </w:rPr>
          </w:rPrChange>
        </w:rPr>
        <w:t xml:space="preserve"> (MUBES)</w:t>
      </w:r>
    </w:p>
    <w:p w:rsidR="00000000" w:rsidRDefault="00041784">
      <w:pPr>
        <w:pStyle w:val="ListParagraph"/>
        <w:ind w:left="0"/>
        <w:jc w:val="both"/>
        <w:rPr>
          <w:del w:id="175" w:author="Windows 7" w:date="2019-04-29T21:34:00Z"/>
          <w:rFonts w:ascii="Times New Roman" w:hAnsi="Times New Roman"/>
          <w:sz w:val="24"/>
          <w:szCs w:val="24"/>
          <w:lang w:val="sv-SE"/>
        </w:rPr>
        <w:pPrChange w:id="176" w:author="Windows 7" w:date="2019-04-29T21:33:00Z">
          <w:pPr>
            <w:pStyle w:val="ListParagraph"/>
            <w:numPr>
              <w:numId w:val="10"/>
            </w:numPr>
            <w:ind w:left="426" w:hanging="360"/>
            <w:jc w:val="both"/>
          </w:pPr>
        </w:pPrChange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Musyawarah Besar </w:t>
      </w:r>
      <w:ins w:id="177" w:author="Windows 7" w:date="2019-04-29T21:32:00Z">
        <w:r w:rsidR="00551F99">
          <w:rPr>
            <w:rFonts w:ascii="Times New Roman" w:hAnsi="Times New Roman"/>
            <w:sz w:val="24"/>
            <w:szCs w:val="24"/>
            <w:lang w:val="sv-SE"/>
          </w:rPr>
          <w:t xml:space="preserve">merupakan pengambilan keputusan tertinggi dalam Kemala Unsri </w:t>
        </w:r>
      </w:ins>
      <w:r w:rsidRPr="00A92148">
        <w:rPr>
          <w:rFonts w:ascii="Times New Roman" w:hAnsi="Times New Roman"/>
          <w:sz w:val="24"/>
          <w:szCs w:val="24"/>
          <w:lang w:val="sv-SE"/>
        </w:rPr>
        <w:t>diselenggarakan satu</w:t>
      </w:r>
      <w:r>
        <w:rPr>
          <w:rFonts w:ascii="Times New Roman" w:hAnsi="Times New Roman"/>
          <w:sz w:val="24"/>
          <w:szCs w:val="24"/>
        </w:rPr>
        <w:t xml:space="preserve"> kali dalam satu periode</w:t>
      </w:r>
      <w:ins w:id="178" w:author="Windows 7" w:date="2019-04-29T21:32:00Z"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1F99">
          <w:rPr>
            <w:rFonts w:ascii="Times New Roman" w:hAnsi="Times New Roman"/>
            <w:sz w:val="24"/>
            <w:szCs w:val="24"/>
            <w:lang w:val="en-US"/>
          </w:rPr>
          <w:t>memiliki</w:t>
        </w:r>
        <w:proofErr w:type="spellEnd"/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1F99">
          <w:rPr>
            <w:rFonts w:ascii="Times New Roman" w:hAnsi="Times New Roman"/>
            <w:sz w:val="24"/>
            <w:szCs w:val="24"/>
            <w:lang w:val="en-US"/>
          </w:rPr>
          <w:t>tugas</w:t>
        </w:r>
        <w:proofErr w:type="spellEnd"/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1F99"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1F99">
          <w:rPr>
            <w:rFonts w:ascii="Times New Roman" w:hAnsi="Times New Roman"/>
            <w:sz w:val="24"/>
            <w:szCs w:val="24"/>
            <w:lang w:val="en-US"/>
          </w:rPr>
          <w:t>wewenang</w:t>
        </w:r>
        <w:proofErr w:type="spellEnd"/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1F99">
          <w:rPr>
            <w:rFonts w:ascii="Times New Roman" w:hAnsi="Times New Roman"/>
            <w:sz w:val="24"/>
            <w:szCs w:val="24"/>
            <w:lang w:val="en-US"/>
          </w:rPr>
          <w:t>sebagai</w:t>
        </w:r>
        <w:proofErr w:type="spellEnd"/>
        <w:r w:rsidR="00551F99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1F99">
          <w:rPr>
            <w:rFonts w:ascii="Times New Roman" w:hAnsi="Times New Roman"/>
            <w:sz w:val="24"/>
            <w:szCs w:val="24"/>
            <w:lang w:val="en-US"/>
          </w:rPr>
          <w:t>berikut</w:t>
        </w:r>
        <w:proofErr w:type="spellEnd"/>
        <w:r w:rsidR="00551F99">
          <w:rPr>
            <w:rFonts w:ascii="Times New Roman" w:hAnsi="Times New Roman"/>
            <w:sz w:val="24"/>
            <w:szCs w:val="24"/>
            <w:lang w:val="sv-SE"/>
          </w:rPr>
          <w:t>:</w:t>
        </w:r>
      </w:ins>
      <w:del w:id="179" w:author="Windows 7" w:date="2019-04-29T21:32:00Z">
        <w:r w:rsidRPr="00A92148" w:rsidDel="00551F99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000000" w:rsidRDefault="00041784">
      <w:pPr>
        <w:pStyle w:val="ListParagraph"/>
        <w:ind w:left="0"/>
        <w:jc w:val="both"/>
        <w:rPr>
          <w:lang w:val="en-US"/>
        </w:rPr>
        <w:pPrChange w:id="180" w:author="Windows 7" w:date="2019-04-29T21:34:00Z">
          <w:pPr>
            <w:pStyle w:val="ListParagraph"/>
            <w:numPr>
              <w:numId w:val="10"/>
            </w:numPr>
            <w:ind w:left="426" w:hanging="360"/>
            <w:jc w:val="both"/>
          </w:pPr>
        </w:pPrChange>
      </w:pPr>
      <w:del w:id="181" w:author="Windows 7" w:date="2019-04-29T21:34:00Z">
        <w:r w:rsidRPr="00551F99" w:rsidDel="00551F99">
          <w:rPr>
            <w:lang w:val="en-US"/>
          </w:rPr>
          <w:delText>Tugas MUBES adalah :</w:delText>
        </w:r>
      </w:del>
    </w:p>
    <w:p w:rsidR="00041784" w:rsidRPr="00985DB3" w:rsidRDefault="00041784" w:rsidP="00041784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Menetapkan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mengesahkan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AD/ART.</w:t>
      </w:r>
    </w:p>
    <w:p w:rsidR="00041784" w:rsidRPr="00985DB3" w:rsidRDefault="00041784" w:rsidP="00041784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Menetapkan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mengesahkan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GBHPKO.</w:t>
      </w:r>
    </w:p>
    <w:p w:rsidR="00041784" w:rsidRPr="00A92148" w:rsidRDefault="00041784" w:rsidP="00041784">
      <w:pPr>
        <w:pStyle w:val="ListParagraph"/>
        <w:numPr>
          <w:ilvl w:val="0"/>
          <w:numId w:val="5"/>
        </w:numPr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Menetapkan dan mengesahkan Rekomendasi</w:t>
      </w:r>
      <w:r>
        <w:rPr>
          <w:rFonts w:ascii="Times New Roman" w:hAnsi="Times New Roman"/>
          <w:sz w:val="24"/>
          <w:szCs w:val="24"/>
        </w:rPr>
        <w:t xml:space="preserve"> internal dan eksternal</w:t>
      </w:r>
      <w:ins w:id="182" w:author="Windows 7" w:date="2019-04-29T21:53:00Z">
        <w:r w:rsidR="00343207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Del="00551F99" w:rsidRDefault="00041784" w:rsidP="00041784">
      <w:pPr>
        <w:pStyle w:val="ListParagraph"/>
        <w:numPr>
          <w:ilvl w:val="0"/>
          <w:numId w:val="10"/>
        </w:numPr>
        <w:ind w:left="426"/>
        <w:jc w:val="both"/>
        <w:rPr>
          <w:del w:id="183" w:author="Windows 7" w:date="2019-04-29T21:34:00Z"/>
          <w:rFonts w:ascii="Times New Roman" w:hAnsi="Times New Roman"/>
          <w:sz w:val="24"/>
          <w:szCs w:val="24"/>
          <w:lang w:val="en-US"/>
        </w:rPr>
      </w:pPr>
      <w:del w:id="184" w:author="Windows 7" w:date="2019-04-29T21:34:00Z">
        <w:r w:rsidRPr="00985DB3" w:rsidDel="00551F99">
          <w:rPr>
            <w:rFonts w:ascii="Times New Roman" w:hAnsi="Times New Roman"/>
            <w:sz w:val="24"/>
            <w:szCs w:val="24"/>
            <w:lang w:val="en-US"/>
          </w:rPr>
          <w:lastRenderedPageBreak/>
          <w:delText>Wewenang MUBES adalah :</w:delText>
        </w:r>
      </w:del>
    </w:p>
    <w:p w:rsidR="00041784" w:rsidRPr="00494782" w:rsidRDefault="00041784" w:rsidP="00041784">
      <w:pPr>
        <w:pStyle w:val="ListParagraph"/>
        <w:numPr>
          <w:ilvl w:val="0"/>
          <w:numId w:val="5"/>
        </w:numPr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Meminta dan mengesahk</w:t>
      </w:r>
      <w:r>
        <w:rPr>
          <w:rFonts w:ascii="Times New Roman" w:hAnsi="Times New Roman"/>
          <w:sz w:val="24"/>
          <w:szCs w:val="24"/>
          <w:lang w:val="sv-SE"/>
        </w:rPr>
        <w:t xml:space="preserve">an pertanggungjawaban </w:t>
      </w:r>
      <w:r w:rsidR="00532559">
        <w:rPr>
          <w:rFonts w:ascii="Times New Roman" w:hAnsi="Times New Roman"/>
          <w:sz w:val="24"/>
          <w:szCs w:val="24"/>
        </w:rPr>
        <w:t>Badan Pengurus Harian</w:t>
      </w:r>
      <w:ins w:id="185" w:author="Windows 7" w:date="2019-04-29T21:53:00Z">
        <w:r w:rsidR="00343207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ins w:id="186" w:author="Windows 7" w:date="2019-04-29T22:23:00Z">
        <w:r w:rsidR="00856A89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041784" w:rsidRPr="00A92148" w:rsidRDefault="00041784" w:rsidP="00041784">
      <w:pPr>
        <w:pStyle w:val="ListParagraph"/>
        <w:numPr>
          <w:ilvl w:val="0"/>
          <w:numId w:val="5"/>
        </w:numPr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Menetapkan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Ketua Umum</w:t>
      </w:r>
      <w:ins w:id="187" w:author="Windows 7" w:date="2019-04-29T21:53:00Z">
        <w:r w:rsidR="00343207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ins w:id="188" w:author="Windows 7" w:date="2019-04-29T22:23:00Z">
        <w:r w:rsidR="00856A89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041784" w:rsidRPr="00A92148" w:rsidRDefault="00041784" w:rsidP="00041784">
      <w:pPr>
        <w:pStyle w:val="ListParagraph"/>
        <w:numPr>
          <w:ilvl w:val="0"/>
          <w:numId w:val="5"/>
        </w:numPr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Mengesahkan Ketua Umum</w:t>
      </w:r>
      <w:ins w:id="189" w:author="Windows 7" w:date="2019-04-29T22:26:00Z">
        <w:r w:rsidR="00856A89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>
        <w:rPr>
          <w:rFonts w:ascii="Times New Roman" w:hAnsi="Times New Roman"/>
          <w:sz w:val="24"/>
          <w:szCs w:val="24"/>
          <w:lang w:val="sv-SE"/>
        </w:rPr>
        <w:t xml:space="preserve"> terpilih</w:t>
      </w:r>
      <w:ins w:id="190" w:author="Windows 7" w:date="2019-04-29T22:23:00Z">
        <w:r w:rsidR="00856A89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041784" w:rsidRPr="00A92148" w:rsidRDefault="00041784" w:rsidP="00041784">
      <w:pPr>
        <w:pStyle w:val="ListParagraph"/>
        <w:tabs>
          <w:tab w:val="left" w:pos="851"/>
        </w:tabs>
        <w:ind w:left="851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985DB3">
        <w:rPr>
          <w:rFonts w:ascii="Times New Roman" w:hAnsi="Times New Roman"/>
          <w:b/>
          <w:sz w:val="24"/>
          <w:szCs w:val="24"/>
          <w:lang w:val="en-US"/>
        </w:rPr>
        <w:t>6 :</w:t>
      </w:r>
      <w:proofErr w:type="gram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Musyawarah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Luar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Biasa</w:t>
      </w:r>
      <w:proofErr w:type="spellEnd"/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(MUSLUB)</w:t>
      </w:r>
    </w:p>
    <w:p w:rsidR="00000000" w:rsidRDefault="00041784">
      <w:pPr>
        <w:rPr>
          <w:rFonts w:ascii="Times New Roman" w:hAnsi="Times New Roman"/>
          <w:sz w:val="24"/>
          <w:szCs w:val="24"/>
        </w:rPr>
        <w:pPrChange w:id="191" w:author="Windows 7" w:date="2019-04-29T21:53:00Z">
          <w:pPr>
            <w:jc w:val="center"/>
          </w:pPr>
        </w:pPrChange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keadaan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tertentu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, MUSLUB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diselenggarakan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atas rekomendasi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Pengawas Organisasi</w:t>
      </w:r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apabila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Ketua Umum mengundurkan diri dan atau adanya hal mendesak untuk merevisi AD/ART.</w:t>
      </w:r>
    </w:p>
    <w:p w:rsidR="00186760" w:rsidRDefault="00041784" w:rsidP="00041784">
      <w:pPr>
        <w:jc w:val="center"/>
        <w:rPr>
          <w:ins w:id="192" w:author="Windows 7" w:date="2019-04-29T21:37:00Z"/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Pasal 7 : </w:t>
      </w:r>
      <w:ins w:id="193" w:author="Windows 7" w:date="2019-04-29T21:37:00Z">
        <w:r w:rsidR="00186760">
          <w:rPr>
            <w:rFonts w:ascii="Times New Roman" w:hAnsi="Times New Roman"/>
            <w:b/>
            <w:sz w:val="24"/>
            <w:szCs w:val="24"/>
            <w:lang w:val="sv-SE"/>
          </w:rPr>
          <w:t>Rapat Kepengurusan</w:t>
        </w:r>
      </w:ins>
    </w:p>
    <w:p w:rsidR="00041784" w:rsidRPr="00A92148" w:rsidDel="00186760" w:rsidRDefault="00041784" w:rsidP="00041784">
      <w:pPr>
        <w:jc w:val="center"/>
        <w:rPr>
          <w:del w:id="194" w:author="Windows 7" w:date="2019-04-29T21:37:00Z"/>
          <w:rFonts w:ascii="Times New Roman" w:hAnsi="Times New Roman"/>
          <w:b/>
          <w:sz w:val="24"/>
          <w:szCs w:val="24"/>
          <w:lang w:val="sv-SE"/>
        </w:rPr>
      </w:pPr>
      <w:del w:id="195" w:author="Windows 7" w:date="2019-04-29T21:37:00Z">
        <w:r w:rsidRPr="00A92148" w:rsidDel="00186760">
          <w:rPr>
            <w:rFonts w:ascii="Times New Roman" w:hAnsi="Times New Roman"/>
            <w:b/>
            <w:sz w:val="24"/>
            <w:szCs w:val="24"/>
            <w:lang w:val="sv-SE"/>
          </w:rPr>
          <w:delText>Organisasi</w:delText>
        </w:r>
      </w:del>
    </w:p>
    <w:p w:rsidR="00000000" w:rsidRDefault="00186760">
      <w:pPr>
        <w:rPr>
          <w:ins w:id="196" w:author="Windows 7" w:date="2019-04-29T21:38:00Z"/>
          <w:rFonts w:ascii="Times New Roman" w:hAnsi="Times New Roman"/>
          <w:sz w:val="24"/>
          <w:szCs w:val="24"/>
          <w:lang w:val="sv-SE"/>
        </w:rPr>
        <w:pPrChange w:id="197" w:author="Windows 7" w:date="2019-04-29T21:37:00Z">
          <w:pPr>
            <w:jc w:val="center"/>
          </w:pPr>
        </w:pPrChange>
      </w:pPr>
      <w:proofErr w:type="spellStart"/>
      <w:ins w:id="198" w:author="Windows 7" w:date="2019-04-29T21:37:00Z">
        <w:r>
          <w:rPr>
            <w:rFonts w:ascii="Times New Roman" w:hAnsi="Times New Roman"/>
            <w:sz w:val="24"/>
            <w:szCs w:val="24"/>
            <w:lang w:val="en-US"/>
          </w:rPr>
          <w:t>Rapat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kep</w:t>
        </w:r>
      </w:ins>
      <w:ins w:id="199" w:author="Windows 7" w:date="2019-04-29T21:38:00Z">
        <w:r>
          <w:rPr>
            <w:rFonts w:ascii="Times New Roman" w:hAnsi="Times New Roman"/>
            <w:sz w:val="24"/>
            <w:szCs w:val="24"/>
            <w:lang w:val="en-US"/>
          </w:rPr>
          <w:t>engurusan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Unsri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terdiri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dari</w:t>
        </w:r>
      </w:ins>
      <w:proofErr w:type="spellEnd"/>
      <w:del w:id="200" w:author="Windows 7" w:date="2019-04-29T21:37:00Z">
        <w:r w:rsidR="00532559" w:rsidDel="00186760">
          <w:rPr>
            <w:rFonts w:ascii="Times New Roman" w:hAnsi="Times New Roman"/>
            <w:sz w:val="24"/>
            <w:szCs w:val="24"/>
          </w:rPr>
          <w:delText>Badan Pengurus Harian</w:delText>
        </w:r>
        <w:r w:rsidR="00041784" w:rsidRPr="00A92148" w:rsidDel="00186760">
          <w:rPr>
            <w:rFonts w:ascii="Times New Roman" w:hAnsi="Times New Roman"/>
            <w:sz w:val="24"/>
            <w:szCs w:val="24"/>
            <w:lang w:val="sv-SE"/>
          </w:rPr>
          <w:delText xml:space="preserve"> mengadakan rapat minimal satu kali dalam sebulan atau sesuai kesepakatan bersama</w:delText>
        </w:r>
      </w:del>
      <w:del w:id="201" w:author="Windows 7" w:date="2019-04-29T21:38:00Z">
        <w:r w:rsidR="00041784" w:rsidRPr="00A92148" w:rsidDel="00186760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  <w:ins w:id="202" w:author="Windows 7" w:date="2019-04-29T21:38:00Z">
        <w:r>
          <w:rPr>
            <w:rFonts w:ascii="Times New Roman" w:hAnsi="Times New Roman"/>
            <w:sz w:val="24"/>
            <w:szCs w:val="24"/>
            <w:lang w:val="sv-SE"/>
          </w:rPr>
          <w:t xml:space="preserve">: </w:t>
        </w:r>
      </w:ins>
    </w:p>
    <w:p w:rsidR="00000000" w:rsidRDefault="00186760">
      <w:pPr>
        <w:pStyle w:val="ListParagraph"/>
        <w:numPr>
          <w:ilvl w:val="0"/>
          <w:numId w:val="48"/>
        </w:numPr>
        <w:ind w:left="851"/>
        <w:rPr>
          <w:ins w:id="203" w:author="Windows 7" w:date="2019-04-29T21:39:00Z"/>
          <w:rFonts w:ascii="Times New Roman" w:hAnsi="Times New Roman"/>
          <w:sz w:val="24"/>
          <w:szCs w:val="24"/>
          <w:lang w:val="sv-SE"/>
        </w:rPr>
        <w:pPrChange w:id="204" w:author="Windows 7" w:date="2019-04-29T21:38:00Z">
          <w:pPr>
            <w:jc w:val="center"/>
          </w:pPr>
        </w:pPrChange>
      </w:pPr>
      <w:ins w:id="205" w:author="Windows 7" w:date="2019-04-29T21:39:00Z">
        <w:r>
          <w:rPr>
            <w:rFonts w:ascii="Times New Roman" w:hAnsi="Times New Roman"/>
            <w:sz w:val="24"/>
            <w:szCs w:val="24"/>
            <w:lang w:val="sv-SE"/>
          </w:rPr>
          <w:t>Rapat kerja</w:t>
        </w:r>
        <w:r>
          <w:rPr>
            <w:rFonts w:ascii="Times New Roman" w:hAnsi="Times New Roman"/>
            <w:sz w:val="24"/>
            <w:szCs w:val="24"/>
            <w:lang w:val="sv-SE"/>
          </w:rPr>
          <w:tab/>
        </w:r>
        <w:r>
          <w:rPr>
            <w:rFonts w:ascii="Times New Roman" w:hAnsi="Times New Roman"/>
            <w:sz w:val="24"/>
            <w:szCs w:val="24"/>
            <w:lang w:val="sv-SE"/>
          </w:rPr>
          <w:tab/>
          <w:t>:</w:t>
        </w:r>
      </w:ins>
      <w:ins w:id="206" w:author="Windows 7" w:date="2019-04-29T21:49:00Z">
        <w:r w:rsidR="002F6D26">
          <w:rPr>
            <w:rFonts w:ascii="Times New Roman" w:hAnsi="Times New Roman"/>
            <w:sz w:val="24"/>
            <w:szCs w:val="24"/>
            <w:lang w:val="sv-SE"/>
          </w:rPr>
          <w:t xml:space="preserve"> Dilakukan s</w:t>
        </w:r>
      </w:ins>
      <w:ins w:id="207" w:author="Windows 7" w:date="2019-04-29T21:50:00Z">
        <w:r w:rsidR="002F6D26">
          <w:rPr>
            <w:rFonts w:ascii="Times New Roman" w:hAnsi="Times New Roman"/>
            <w:sz w:val="24"/>
            <w:szCs w:val="24"/>
            <w:lang w:val="sv-SE"/>
          </w:rPr>
          <w:t>etelah Musyawarah Besar dilaksanakan.</w:t>
        </w:r>
      </w:ins>
    </w:p>
    <w:p w:rsidR="00000000" w:rsidRDefault="00186760">
      <w:pPr>
        <w:pStyle w:val="ListParagraph"/>
        <w:numPr>
          <w:ilvl w:val="0"/>
          <w:numId w:val="48"/>
        </w:numPr>
        <w:ind w:left="851"/>
        <w:rPr>
          <w:ins w:id="208" w:author="Windows 7" w:date="2019-04-29T21:39:00Z"/>
          <w:rFonts w:ascii="Times New Roman" w:hAnsi="Times New Roman"/>
          <w:sz w:val="24"/>
          <w:szCs w:val="24"/>
          <w:lang w:val="sv-SE"/>
        </w:rPr>
        <w:pPrChange w:id="209" w:author="Windows 7" w:date="2019-04-29T21:38:00Z">
          <w:pPr>
            <w:jc w:val="center"/>
          </w:pPr>
        </w:pPrChange>
      </w:pPr>
      <w:ins w:id="210" w:author="Windows 7" w:date="2019-04-29T21:39:00Z">
        <w:r>
          <w:rPr>
            <w:rFonts w:ascii="Times New Roman" w:hAnsi="Times New Roman"/>
            <w:sz w:val="24"/>
            <w:szCs w:val="24"/>
            <w:lang w:val="sv-SE"/>
          </w:rPr>
          <w:t>Rapat departemen</w:t>
        </w:r>
        <w:r>
          <w:rPr>
            <w:rFonts w:ascii="Times New Roman" w:hAnsi="Times New Roman"/>
            <w:sz w:val="24"/>
            <w:szCs w:val="24"/>
            <w:lang w:val="sv-SE"/>
          </w:rPr>
          <w:tab/>
          <w:t>:</w:t>
        </w:r>
      </w:ins>
      <w:ins w:id="211" w:author="Windows 7" w:date="2019-04-29T21:41:00Z">
        <w:r w:rsidR="002F6D26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212" w:author="Windows 7" w:date="2019-04-29T21:49:00Z">
        <w:r w:rsidR="002F6D26">
          <w:rPr>
            <w:rFonts w:ascii="Times New Roman" w:hAnsi="Times New Roman"/>
            <w:sz w:val="24"/>
            <w:szCs w:val="24"/>
            <w:lang w:val="sv-SE"/>
          </w:rPr>
          <w:t>D</w:t>
        </w:r>
      </w:ins>
      <w:ins w:id="213" w:author="Windows 7" w:date="2019-04-29T21:41:00Z">
        <w:r>
          <w:rPr>
            <w:rFonts w:ascii="Times New Roman" w:hAnsi="Times New Roman"/>
            <w:sz w:val="24"/>
            <w:szCs w:val="24"/>
            <w:lang w:val="sv-SE"/>
          </w:rPr>
          <w:t>it</w:t>
        </w:r>
      </w:ins>
      <w:ins w:id="214" w:author="Windows 7" w:date="2019-04-29T21:42:00Z">
        <w:r>
          <w:rPr>
            <w:rFonts w:ascii="Times New Roman" w:hAnsi="Times New Roman"/>
            <w:sz w:val="24"/>
            <w:szCs w:val="24"/>
            <w:lang w:val="sv-SE"/>
          </w:rPr>
          <w:t>entukan oleh kepala departemen dan sekertaris departemen.</w:t>
        </w:r>
      </w:ins>
    </w:p>
    <w:p w:rsidR="00000000" w:rsidRDefault="00186760">
      <w:pPr>
        <w:pStyle w:val="ListParagraph"/>
        <w:numPr>
          <w:ilvl w:val="0"/>
          <w:numId w:val="48"/>
        </w:numPr>
        <w:ind w:left="851"/>
        <w:rPr>
          <w:ins w:id="215" w:author="Windows 7" w:date="2019-04-29T21:40:00Z"/>
          <w:rFonts w:ascii="Times New Roman" w:hAnsi="Times New Roman"/>
          <w:sz w:val="24"/>
          <w:szCs w:val="24"/>
          <w:lang w:val="sv-SE"/>
        </w:rPr>
        <w:pPrChange w:id="216" w:author="Windows 7" w:date="2019-04-29T21:38:00Z">
          <w:pPr>
            <w:jc w:val="center"/>
          </w:pPr>
        </w:pPrChange>
      </w:pPr>
      <w:ins w:id="217" w:author="Windows 7" w:date="2019-04-29T21:39:00Z">
        <w:r>
          <w:rPr>
            <w:rFonts w:ascii="Times New Roman" w:hAnsi="Times New Roman"/>
            <w:sz w:val="24"/>
            <w:szCs w:val="24"/>
            <w:lang w:val="sv-SE"/>
          </w:rPr>
          <w:t xml:space="preserve">Rapat </w:t>
        </w:r>
      </w:ins>
      <w:ins w:id="218" w:author="Windows 7" w:date="2019-04-29T21:40:00Z">
        <w:r>
          <w:rPr>
            <w:rFonts w:ascii="Times New Roman" w:hAnsi="Times New Roman"/>
            <w:sz w:val="24"/>
            <w:szCs w:val="24"/>
            <w:lang w:val="sv-SE"/>
          </w:rPr>
          <w:t>k</w:t>
        </w:r>
      </w:ins>
      <w:ins w:id="219" w:author="Windows 7" w:date="2019-04-29T21:39:00Z">
        <w:r>
          <w:rPr>
            <w:rFonts w:ascii="Times New Roman" w:hAnsi="Times New Roman"/>
            <w:sz w:val="24"/>
            <w:szCs w:val="24"/>
            <w:lang w:val="sv-SE"/>
          </w:rPr>
          <w:t>oordinasi</w:t>
        </w:r>
        <w:r>
          <w:rPr>
            <w:rFonts w:ascii="Times New Roman" w:hAnsi="Times New Roman"/>
            <w:sz w:val="24"/>
            <w:szCs w:val="24"/>
            <w:lang w:val="sv-SE"/>
          </w:rPr>
          <w:tab/>
          <w:t>:</w:t>
        </w:r>
      </w:ins>
      <w:ins w:id="220" w:author="Windows 7" w:date="2019-04-29T21:42:00Z">
        <w:r w:rsidR="002F6D26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221" w:author="Windows 7" w:date="2019-04-29T21:49:00Z">
        <w:r w:rsidR="002F6D26">
          <w:rPr>
            <w:rFonts w:ascii="Times New Roman" w:hAnsi="Times New Roman"/>
            <w:sz w:val="24"/>
            <w:szCs w:val="24"/>
            <w:lang w:val="sv-SE"/>
          </w:rPr>
          <w:t>D</w:t>
        </w:r>
      </w:ins>
      <w:ins w:id="222" w:author="Windows 7" w:date="2019-04-29T21:42:00Z">
        <w:r>
          <w:rPr>
            <w:rFonts w:ascii="Times New Roman" w:hAnsi="Times New Roman"/>
            <w:sz w:val="24"/>
            <w:szCs w:val="24"/>
            <w:lang w:val="sv-SE"/>
          </w:rPr>
          <w:t>ilakukan sebanyak minima</w:t>
        </w:r>
      </w:ins>
      <w:ins w:id="223" w:author="Windows 7" w:date="2019-04-29T21:43:00Z">
        <w:r>
          <w:rPr>
            <w:rFonts w:ascii="Times New Roman" w:hAnsi="Times New Roman"/>
            <w:sz w:val="24"/>
            <w:szCs w:val="24"/>
            <w:lang w:val="sv-SE"/>
          </w:rPr>
          <w:t xml:space="preserve">l empat kali oleh </w:t>
        </w:r>
      </w:ins>
      <w:ins w:id="224" w:author="Windows 7" w:date="2019-04-29T21:48:00Z">
        <w:r w:rsidR="00280B82">
          <w:rPr>
            <w:rFonts w:ascii="Times New Roman" w:hAnsi="Times New Roman"/>
            <w:sz w:val="24"/>
            <w:szCs w:val="24"/>
            <w:lang w:val="sv-SE"/>
          </w:rPr>
          <w:t>Badan Pengurus Harian</w:t>
        </w:r>
      </w:ins>
      <w:ins w:id="225" w:author="Windows 7" w:date="2019-04-29T21:43:00Z">
        <w:r>
          <w:rPr>
            <w:rFonts w:ascii="Times New Roman" w:hAnsi="Times New Roman"/>
            <w:sz w:val="24"/>
            <w:szCs w:val="24"/>
            <w:lang w:val="sv-SE"/>
          </w:rPr>
          <w:t xml:space="preserve"> Kemala Uns</w:t>
        </w:r>
        <w:r w:rsidR="00280B82">
          <w:rPr>
            <w:rFonts w:ascii="Times New Roman" w:hAnsi="Times New Roman"/>
            <w:sz w:val="24"/>
            <w:szCs w:val="24"/>
            <w:lang w:val="sv-SE"/>
          </w:rPr>
          <w:t>r</w:t>
        </w:r>
      </w:ins>
      <w:ins w:id="226" w:author="Windows 7" w:date="2019-04-29T21:48:00Z">
        <w:r w:rsidR="00280B82">
          <w:rPr>
            <w:rFonts w:ascii="Times New Roman" w:hAnsi="Times New Roman"/>
            <w:sz w:val="24"/>
            <w:szCs w:val="24"/>
            <w:lang w:val="sv-SE"/>
          </w:rPr>
          <w:t>i</w:t>
        </w:r>
      </w:ins>
      <w:ins w:id="227" w:author="Windows 7" w:date="2019-04-29T21:43:00Z">
        <w:r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000000" w:rsidRDefault="00186760">
      <w:pPr>
        <w:pStyle w:val="ListParagraph"/>
        <w:numPr>
          <w:ilvl w:val="0"/>
          <w:numId w:val="48"/>
        </w:numPr>
        <w:ind w:left="851"/>
        <w:rPr>
          <w:ins w:id="228" w:author="Windows 7" w:date="2019-04-29T21:40:00Z"/>
          <w:rFonts w:ascii="Times New Roman" w:hAnsi="Times New Roman"/>
          <w:sz w:val="24"/>
          <w:szCs w:val="24"/>
          <w:lang w:val="sv-SE"/>
        </w:rPr>
        <w:pPrChange w:id="229" w:author="Windows 7" w:date="2019-04-29T21:38:00Z">
          <w:pPr>
            <w:jc w:val="center"/>
          </w:pPr>
        </w:pPrChange>
      </w:pPr>
      <w:ins w:id="230" w:author="Windows 7" w:date="2019-04-29T21:40:00Z">
        <w:r>
          <w:rPr>
            <w:rFonts w:ascii="Times New Roman" w:hAnsi="Times New Roman"/>
            <w:sz w:val="24"/>
            <w:szCs w:val="24"/>
            <w:lang w:val="sv-SE"/>
          </w:rPr>
          <w:t>Rapat evaluasi</w:t>
        </w:r>
        <w:r>
          <w:rPr>
            <w:rFonts w:ascii="Times New Roman" w:hAnsi="Times New Roman"/>
            <w:sz w:val="24"/>
            <w:szCs w:val="24"/>
            <w:lang w:val="sv-SE"/>
          </w:rPr>
          <w:tab/>
          <w:t>:</w:t>
        </w:r>
      </w:ins>
      <w:ins w:id="231" w:author="Windows 7" w:date="2019-04-29T21:49:00Z">
        <w:r w:rsidR="002F6D26">
          <w:rPr>
            <w:rFonts w:ascii="Times New Roman" w:hAnsi="Times New Roman"/>
            <w:sz w:val="24"/>
            <w:szCs w:val="24"/>
            <w:lang w:val="sv-SE"/>
          </w:rPr>
          <w:t xml:space="preserve"> D</w:t>
        </w:r>
      </w:ins>
      <w:ins w:id="232" w:author="Windows 7" w:date="2019-04-29T21:45:00Z">
        <w:r>
          <w:rPr>
            <w:rFonts w:ascii="Times New Roman" w:hAnsi="Times New Roman"/>
            <w:sz w:val="24"/>
            <w:szCs w:val="24"/>
            <w:lang w:val="sv-SE"/>
          </w:rPr>
          <w:t>ilakukan sebanyak minimal</w:t>
        </w:r>
      </w:ins>
      <w:ins w:id="233" w:author="Windows 7" w:date="2019-04-29T21:46:00Z">
        <w:r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234" w:author="Windows 7" w:date="2019-04-29T21:45:00Z">
        <w:r>
          <w:rPr>
            <w:rFonts w:ascii="Times New Roman" w:hAnsi="Times New Roman"/>
            <w:sz w:val="24"/>
            <w:szCs w:val="24"/>
            <w:lang w:val="sv-SE"/>
          </w:rPr>
          <w:t xml:space="preserve">enam kali </w:t>
        </w:r>
      </w:ins>
      <w:ins w:id="235" w:author="Windows 7" w:date="2019-04-29T21:46:00Z">
        <w:r>
          <w:rPr>
            <w:rFonts w:ascii="Times New Roman" w:hAnsi="Times New Roman"/>
            <w:sz w:val="24"/>
            <w:szCs w:val="24"/>
            <w:lang w:val="sv-SE"/>
          </w:rPr>
          <w:t>dalam satu periode oleh Badan Pengurus Harian dan Badan pengawas Organisasi</w:t>
        </w:r>
      </w:ins>
      <w:ins w:id="236" w:author="Windows 7" w:date="2019-04-29T21:47:00Z">
        <w:r w:rsidR="00280B82">
          <w:rPr>
            <w:rFonts w:ascii="Times New Roman" w:hAnsi="Times New Roman"/>
            <w:sz w:val="24"/>
            <w:szCs w:val="24"/>
            <w:lang w:val="sv-SE"/>
          </w:rPr>
          <w:t xml:space="preserve"> Kemala </w:t>
        </w:r>
      </w:ins>
      <w:ins w:id="237" w:author="Windows 7" w:date="2019-04-29T21:48:00Z">
        <w:r w:rsidR="00280B82">
          <w:rPr>
            <w:rFonts w:ascii="Times New Roman" w:hAnsi="Times New Roman"/>
            <w:sz w:val="24"/>
            <w:szCs w:val="24"/>
            <w:lang w:val="sv-SE"/>
          </w:rPr>
          <w:t>Unsri</w:t>
        </w:r>
      </w:ins>
      <w:ins w:id="238" w:author="Windows 7" w:date="2019-04-29T21:46:00Z">
        <w:r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000000" w:rsidRDefault="00186760">
      <w:pPr>
        <w:pStyle w:val="ListParagraph"/>
        <w:numPr>
          <w:ilvl w:val="0"/>
          <w:numId w:val="48"/>
        </w:numPr>
        <w:ind w:left="851"/>
        <w:rPr>
          <w:rFonts w:ascii="Times New Roman" w:hAnsi="Times New Roman"/>
          <w:sz w:val="24"/>
          <w:szCs w:val="24"/>
          <w:lang w:val="sv-SE"/>
          <w:rPrChange w:id="239" w:author="Windows 7" w:date="2019-04-29T21:38:00Z">
            <w:rPr>
              <w:lang w:val="sv-SE"/>
            </w:rPr>
          </w:rPrChange>
        </w:rPr>
        <w:pPrChange w:id="240" w:author="Windows 7" w:date="2019-04-29T21:38:00Z">
          <w:pPr>
            <w:jc w:val="center"/>
          </w:pPr>
        </w:pPrChange>
      </w:pPr>
      <w:ins w:id="241" w:author="Windows 7" w:date="2019-04-29T21:40:00Z">
        <w:r>
          <w:rPr>
            <w:rFonts w:ascii="Times New Roman" w:hAnsi="Times New Roman"/>
            <w:sz w:val="24"/>
            <w:szCs w:val="24"/>
            <w:lang w:val="sv-SE"/>
          </w:rPr>
          <w:t>Rapat konsolidasi</w:t>
        </w:r>
        <w:r>
          <w:rPr>
            <w:rFonts w:ascii="Times New Roman" w:hAnsi="Times New Roman"/>
            <w:sz w:val="24"/>
            <w:szCs w:val="24"/>
            <w:lang w:val="sv-SE"/>
          </w:rPr>
          <w:tab/>
          <w:t>:</w:t>
        </w:r>
      </w:ins>
      <w:ins w:id="242" w:author="Windows 7" w:date="2019-04-29T21:46:00Z">
        <w:r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243" w:author="Windows 7" w:date="2019-04-29T21:49:00Z">
        <w:r w:rsidR="002F6D26">
          <w:rPr>
            <w:rFonts w:ascii="Times New Roman" w:hAnsi="Times New Roman"/>
            <w:sz w:val="24"/>
            <w:szCs w:val="24"/>
            <w:lang w:val="sv-SE"/>
          </w:rPr>
          <w:t>D</w:t>
        </w:r>
      </w:ins>
      <w:ins w:id="244" w:author="Windows 7" w:date="2019-04-29T21:47:00Z">
        <w:r w:rsidR="00280B82">
          <w:rPr>
            <w:rFonts w:ascii="Times New Roman" w:hAnsi="Times New Roman"/>
            <w:sz w:val="24"/>
            <w:szCs w:val="24"/>
            <w:lang w:val="sv-SE"/>
          </w:rPr>
          <w:t>ilakukan sebanyak minimal empat kali dalam satu periode oleh Badan Pengurus Harian dan anggota Kemala Unsri.</w:t>
        </w:r>
      </w:ins>
    </w:p>
    <w:p w:rsidR="00532559" w:rsidDel="00186760" w:rsidRDefault="00532559" w:rsidP="00532559">
      <w:pPr>
        <w:jc w:val="center"/>
        <w:rPr>
          <w:del w:id="245" w:author="Windows 7" w:date="2019-04-29T21:36:00Z"/>
          <w:rFonts w:ascii="Times New Roman" w:hAnsi="Times New Roman"/>
          <w:b/>
          <w:sz w:val="24"/>
          <w:szCs w:val="24"/>
        </w:rPr>
      </w:pPr>
      <w:del w:id="246" w:author="Windows 7" w:date="2019-04-29T21:36:00Z">
        <w:r w:rsidRPr="00985DB3" w:rsidDel="00186760">
          <w:rPr>
            <w:rFonts w:ascii="Times New Roman" w:hAnsi="Times New Roman"/>
            <w:b/>
            <w:sz w:val="24"/>
            <w:szCs w:val="24"/>
            <w:lang w:val="en-US"/>
          </w:rPr>
          <w:delText>Pasal</w:delText>
        </w:r>
        <w:r w:rsidDel="00186760">
          <w:rPr>
            <w:rFonts w:ascii="Times New Roman" w:hAnsi="Times New Roman"/>
            <w:b/>
            <w:sz w:val="24"/>
            <w:szCs w:val="24"/>
          </w:rPr>
          <w:delText xml:space="preserve"> </w:delText>
        </w:r>
        <w:r w:rsidRPr="00985DB3" w:rsidDel="00186760">
          <w:rPr>
            <w:rFonts w:ascii="Times New Roman" w:hAnsi="Times New Roman"/>
            <w:b/>
            <w:sz w:val="24"/>
            <w:szCs w:val="24"/>
            <w:lang w:val="en-US"/>
          </w:rPr>
          <w:delText>8 :</w:delText>
        </w:r>
        <w:r w:rsidDel="00186760">
          <w:rPr>
            <w:rFonts w:ascii="Times New Roman" w:hAnsi="Times New Roman"/>
            <w:b/>
            <w:sz w:val="24"/>
            <w:szCs w:val="24"/>
          </w:rPr>
          <w:delText xml:space="preserve"> Filosofi Lambang</w:delText>
        </w:r>
      </w:del>
    </w:p>
    <w:p w:rsidR="00532559" w:rsidRPr="00512C5C" w:rsidDel="00186760" w:rsidRDefault="00532559" w:rsidP="00532559">
      <w:pPr>
        <w:tabs>
          <w:tab w:val="left" w:pos="7706"/>
        </w:tabs>
        <w:spacing w:after="0"/>
        <w:jc w:val="both"/>
        <w:rPr>
          <w:del w:id="247" w:author="Windows 7" w:date="2019-04-29T21:36:00Z"/>
          <w:rFonts w:ascii="Times New Roman" w:hAnsi="Times New Roman"/>
          <w:sz w:val="24"/>
          <w:szCs w:val="24"/>
        </w:rPr>
      </w:pPr>
      <w:del w:id="248" w:author="Windows 7" w:date="2019-04-29T21:36:00Z">
        <w:r w:rsidDel="00186760">
          <w:rPr>
            <w:rFonts w:ascii="Times New Roman" w:hAnsi="Times New Roman"/>
            <w:sz w:val="24"/>
            <w:szCs w:val="24"/>
            <w:lang w:val="en-US"/>
          </w:rPr>
          <w:delText>Filosofi</w:delText>
        </w:r>
        <w:r w:rsidDel="00186760">
          <w:rPr>
            <w:rFonts w:ascii="Times New Roman" w:hAnsi="Times New Roman"/>
            <w:sz w:val="24"/>
            <w:szCs w:val="24"/>
          </w:rPr>
          <w:delText xml:space="preserve"> </w:delText>
        </w:r>
        <w:r w:rsidDel="00186760">
          <w:rPr>
            <w:rFonts w:ascii="Times New Roman" w:hAnsi="Times New Roman"/>
            <w:sz w:val="24"/>
            <w:szCs w:val="24"/>
            <w:lang w:val="en-US"/>
          </w:rPr>
          <w:delText>Lambang</w:delText>
        </w:r>
        <w:r w:rsidDel="00186760">
          <w:rPr>
            <w:rFonts w:ascii="Times New Roman" w:hAnsi="Times New Roman"/>
            <w:sz w:val="24"/>
            <w:szCs w:val="24"/>
          </w:rPr>
          <w:delText xml:space="preserve"> </w:delText>
        </w:r>
        <w:r w:rsidDel="00186760">
          <w:rPr>
            <w:rFonts w:ascii="Times New Roman" w:hAnsi="Times New Roman"/>
            <w:sz w:val="24"/>
            <w:szCs w:val="24"/>
            <w:lang w:val="en-US"/>
          </w:rPr>
          <w:delText>:</w:delText>
        </w:r>
      </w:del>
    </w:p>
    <w:p w:rsidR="00532559" w:rsidRPr="00A92148" w:rsidDel="00186760" w:rsidRDefault="00532559" w:rsidP="00532559">
      <w:pPr>
        <w:pStyle w:val="ListParagraph"/>
        <w:numPr>
          <w:ilvl w:val="0"/>
          <w:numId w:val="30"/>
        </w:numPr>
        <w:spacing w:after="0"/>
        <w:jc w:val="both"/>
        <w:rPr>
          <w:del w:id="249" w:author="Windows 7" w:date="2019-04-29T21:36:00Z"/>
          <w:rFonts w:ascii="Times New Roman" w:hAnsi="Times New Roman"/>
          <w:sz w:val="24"/>
          <w:szCs w:val="24"/>
          <w:lang w:val="sv-SE"/>
        </w:rPr>
      </w:pPr>
      <w:del w:id="250" w:author="Windows 7" w:date="2019-04-29T21:36:00Z">
        <w:r w:rsidRPr="00A92148" w:rsidDel="00186760">
          <w:rPr>
            <w:rFonts w:ascii="Times New Roman" w:hAnsi="Times New Roman"/>
            <w:sz w:val="24"/>
            <w:szCs w:val="24"/>
            <w:lang w:val="sv-SE"/>
          </w:rPr>
          <w:delText>Warna biru, coklat, dan hijau merupakan warna khas batik Lampung.</w:delText>
        </w:r>
      </w:del>
    </w:p>
    <w:p w:rsidR="00532559" w:rsidRPr="00A92148" w:rsidDel="00186760" w:rsidRDefault="00532559" w:rsidP="00532559">
      <w:pPr>
        <w:pStyle w:val="ListParagraph"/>
        <w:numPr>
          <w:ilvl w:val="0"/>
          <w:numId w:val="30"/>
        </w:numPr>
        <w:spacing w:after="0"/>
        <w:jc w:val="both"/>
        <w:rPr>
          <w:del w:id="251" w:author="Windows 7" w:date="2019-04-29T21:36:00Z"/>
          <w:rFonts w:ascii="Times New Roman" w:hAnsi="Times New Roman"/>
          <w:sz w:val="24"/>
          <w:szCs w:val="24"/>
          <w:lang w:val="sv-SE"/>
        </w:rPr>
      </w:pPr>
      <w:del w:id="252" w:author="Windows 7" w:date="2019-04-29T21:36:00Z">
        <w:r w:rsidRPr="00A92148" w:rsidDel="00186760">
          <w:rPr>
            <w:rFonts w:ascii="Times New Roman" w:hAnsi="Times New Roman"/>
            <w:sz w:val="24"/>
            <w:szCs w:val="24"/>
            <w:lang w:val="sv-SE"/>
          </w:rPr>
          <w:delText xml:space="preserve">Siger memayungi lambang Unsri dan warna bermakna bahwa mahasiswa Unsri yang berasal dari Lampung dinaungi oleh </w:delText>
        </w:r>
        <w:r w:rsidR="00497890" w:rsidDel="00186760">
          <w:rPr>
            <w:rFonts w:ascii="Times New Roman" w:hAnsi="Times New Roman"/>
            <w:sz w:val="24"/>
            <w:szCs w:val="24"/>
            <w:lang w:val="sv-SE"/>
          </w:rPr>
          <w:delText>KEMALA</w:delText>
        </w:r>
        <w:r w:rsidRPr="00A92148" w:rsidDel="00186760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532559" w:rsidRPr="00DD1D95" w:rsidDel="00186760" w:rsidRDefault="00532559" w:rsidP="00532559">
      <w:pPr>
        <w:pStyle w:val="ListParagraph"/>
        <w:numPr>
          <w:ilvl w:val="0"/>
          <w:numId w:val="30"/>
        </w:numPr>
        <w:spacing w:after="0"/>
        <w:jc w:val="both"/>
        <w:rPr>
          <w:del w:id="253" w:author="Windows 7" w:date="2019-04-29T21:36:00Z"/>
          <w:rFonts w:ascii="Times New Roman" w:hAnsi="Times New Roman"/>
          <w:sz w:val="24"/>
          <w:szCs w:val="24"/>
          <w:lang w:val="sv-SE"/>
        </w:rPr>
      </w:pPr>
      <w:del w:id="254" w:author="Windows 7" w:date="2019-04-29T21:36:00Z">
        <w:r w:rsidRPr="00A92148" w:rsidDel="00186760">
          <w:rPr>
            <w:rFonts w:ascii="Times New Roman" w:hAnsi="Times New Roman"/>
            <w:sz w:val="24"/>
            <w:szCs w:val="24"/>
            <w:lang w:val="sv-SE"/>
          </w:rPr>
          <w:delText xml:space="preserve">Tulisan </w:delText>
        </w:r>
        <w:r w:rsidR="00497890" w:rsidDel="00186760">
          <w:rPr>
            <w:rFonts w:ascii="Times New Roman" w:hAnsi="Times New Roman"/>
            <w:sz w:val="24"/>
            <w:szCs w:val="24"/>
            <w:lang w:val="sv-SE"/>
          </w:rPr>
          <w:delText>KEMALA</w:delText>
        </w:r>
        <w:r w:rsidRPr="00A92148" w:rsidDel="00186760">
          <w:rPr>
            <w:rFonts w:ascii="Times New Roman" w:hAnsi="Times New Roman"/>
            <w:sz w:val="24"/>
            <w:szCs w:val="24"/>
            <w:lang w:val="sv-SE"/>
          </w:rPr>
          <w:delText xml:space="preserve"> merupakan nama organisasi.</w:delText>
        </w:r>
      </w:del>
    </w:p>
    <w:p w:rsidR="00532559" w:rsidRPr="006E2645" w:rsidDel="00186760" w:rsidRDefault="00532559" w:rsidP="00532559">
      <w:pPr>
        <w:pStyle w:val="ListParagraph"/>
        <w:numPr>
          <w:ilvl w:val="0"/>
          <w:numId w:val="30"/>
        </w:numPr>
        <w:spacing w:after="0"/>
        <w:jc w:val="both"/>
        <w:rPr>
          <w:del w:id="255" w:author="Windows 7" w:date="2019-04-29T21:36:00Z"/>
          <w:rFonts w:ascii="Times New Roman" w:hAnsi="Times New Roman"/>
          <w:sz w:val="24"/>
          <w:szCs w:val="24"/>
          <w:lang w:val="sv-SE"/>
        </w:rPr>
      </w:pPr>
      <w:del w:id="256" w:author="Windows 7" w:date="2019-04-29T21:36:00Z">
        <w:r w:rsidDel="00186760">
          <w:rPr>
            <w:rFonts w:ascii="Times New Roman" w:hAnsi="Times New Roman"/>
            <w:sz w:val="24"/>
            <w:szCs w:val="24"/>
          </w:rPr>
          <w:delText xml:space="preserve">Penulisan aksara Lampung berwarna kuning dibawah tulisan </w:delText>
        </w:r>
        <w:r w:rsidR="00497890" w:rsidDel="00186760">
          <w:rPr>
            <w:rFonts w:ascii="Times New Roman" w:hAnsi="Times New Roman"/>
            <w:sz w:val="24"/>
            <w:szCs w:val="24"/>
          </w:rPr>
          <w:delText>Kemala</w:delText>
        </w:r>
        <w:r w:rsidDel="00186760">
          <w:rPr>
            <w:rFonts w:ascii="Times New Roman" w:hAnsi="Times New Roman"/>
            <w:sz w:val="24"/>
            <w:szCs w:val="24"/>
          </w:rPr>
          <w:delText xml:space="preserve"> yang bertuliskan UNSRI.</w:delText>
        </w:r>
      </w:del>
    </w:p>
    <w:p w:rsidR="00041784" w:rsidRPr="00A92148" w:rsidRDefault="00041784" w:rsidP="00041784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BAB III</w:t>
      </w:r>
    </w:p>
    <w:p w:rsidR="004E2B5E" w:rsidRDefault="004E2B5E" w:rsidP="00041784">
      <w:pPr>
        <w:jc w:val="center"/>
        <w:rPr>
          <w:ins w:id="257" w:author="Windows 7" w:date="2019-04-29T21:51:00Z"/>
          <w:rFonts w:ascii="Times New Roman" w:hAnsi="Times New Roman"/>
          <w:b/>
          <w:sz w:val="24"/>
          <w:szCs w:val="24"/>
          <w:lang w:val="en-US"/>
        </w:rPr>
      </w:pPr>
      <w:ins w:id="258" w:author="Windows 7" w:date="2019-04-29T21:50:00Z">
        <w:r>
          <w:rPr>
            <w:rFonts w:ascii="Times New Roman" w:hAnsi="Times New Roman"/>
            <w:b/>
            <w:sz w:val="24"/>
            <w:szCs w:val="24"/>
            <w:lang w:val="en-US"/>
          </w:rPr>
          <w:t>KEORGANISA</w:t>
        </w:r>
      </w:ins>
      <w:ins w:id="259" w:author="Windows 7" w:date="2019-04-29T21:51:00Z">
        <w:r>
          <w:rPr>
            <w:rFonts w:ascii="Times New Roman" w:hAnsi="Times New Roman"/>
            <w:b/>
            <w:sz w:val="24"/>
            <w:szCs w:val="24"/>
            <w:lang w:val="en-US"/>
          </w:rPr>
          <w:t>SIAN</w:t>
        </w:r>
      </w:ins>
    </w:p>
    <w:p w:rsidR="00041784" w:rsidRPr="00985DB3" w:rsidDel="004E2B5E" w:rsidRDefault="00041784" w:rsidP="00041784">
      <w:pPr>
        <w:jc w:val="center"/>
        <w:rPr>
          <w:del w:id="260" w:author="Windows 7" w:date="2019-04-29T21:50:00Z"/>
          <w:rFonts w:ascii="Times New Roman" w:hAnsi="Times New Roman"/>
          <w:b/>
          <w:sz w:val="24"/>
          <w:szCs w:val="24"/>
          <w:lang w:val="en-US"/>
        </w:rPr>
      </w:pPr>
      <w:del w:id="261" w:author="Windows 7" w:date="2019-04-29T21:50:00Z">
        <w:r w:rsidRPr="00985DB3" w:rsidDel="004E2B5E">
          <w:rPr>
            <w:rFonts w:ascii="Times New Roman" w:hAnsi="Times New Roman"/>
            <w:b/>
            <w:sz w:val="24"/>
            <w:szCs w:val="24"/>
            <w:lang w:val="en-US"/>
          </w:rPr>
          <w:delText>KEPENGURUSAN</w:delText>
        </w:r>
      </w:del>
    </w:p>
    <w:p w:rsidR="00532559" w:rsidRPr="00532559" w:rsidRDefault="00532559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Pasal </w:t>
      </w:r>
      <w:ins w:id="262" w:author="Windows 7" w:date="2019-04-29T21:56:00Z">
        <w:r w:rsidR="000C10AB">
          <w:rPr>
            <w:rFonts w:ascii="Times New Roman" w:hAnsi="Times New Roman"/>
            <w:b/>
            <w:sz w:val="24"/>
            <w:szCs w:val="24"/>
            <w:lang w:val="en-US"/>
          </w:rPr>
          <w:t>8</w:t>
        </w:r>
      </w:ins>
      <w:del w:id="263" w:author="Windows 7" w:date="2019-04-29T21:56:00Z">
        <w:r w:rsidDel="000C10AB">
          <w:rPr>
            <w:rFonts w:ascii="Times New Roman" w:hAnsi="Times New Roman"/>
            <w:b/>
            <w:sz w:val="24"/>
            <w:szCs w:val="24"/>
          </w:rPr>
          <w:delText>9</w:delText>
        </w:r>
      </w:del>
      <w:r>
        <w:rPr>
          <w:rFonts w:ascii="Times New Roman" w:hAnsi="Times New Roman"/>
          <w:b/>
          <w:sz w:val="24"/>
          <w:szCs w:val="24"/>
        </w:rPr>
        <w:t xml:space="preserve"> : Badan Pengurus Harian</w:t>
      </w:r>
    </w:p>
    <w:p w:rsidR="00041784" w:rsidRPr="00A92148" w:rsidRDefault="00041784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Pengurus</w:t>
      </w:r>
      <w:ins w:id="264" w:author="Windows 7" w:date="2019-04-29T21:51:00Z">
        <w:r w:rsidR="00343207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terdiri dari :</w:t>
      </w:r>
    </w:p>
    <w:p w:rsidR="00000000" w:rsidRDefault="00041784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  <w:pPrChange w:id="265" w:author="Windows 7" w:date="2019-04-29T22:22:00Z">
          <w:pPr>
            <w:pStyle w:val="ListParagraph"/>
            <w:numPr>
              <w:numId w:val="5"/>
            </w:numPr>
            <w:tabs>
              <w:tab w:val="left" w:pos="709"/>
            </w:tabs>
            <w:spacing w:line="360" w:lineRule="auto"/>
            <w:ind w:left="851" w:hanging="360"/>
            <w:jc w:val="both"/>
          </w:pPr>
        </w:pPrChange>
      </w:pPr>
      <w:r>
        <w:rPr>
          <w:rFonts w:ascii="Times New Roman" w:hAnsi="Times New Roman"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e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00000" w:rsidRDefault="00041784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  <w:pPrChange w:id="266" w:author="Windows 7" w:date="2019-04-29T22:22:00Z">
          <w:pPr>
            <w:pStyle w:val="ListParagraph"/>
            <w:numPr>
              <w:numId w:val="5"/>
            </w:numPr>
            <w:tabs>
              <w:tab w:val="left" w:pos="709"/>
            </w:tabs>
            <w:spacing w:line="360" w:lineRule="auto"/>
            <w:ind w:left="851" w:hanging="360"/>
            <w:jc w:val="both"/>
          </w:pPr>
        </w:pPrChange>
      </w:pPr>
      <w:r>
        <w:rPr>
          <w:rFonts w:ascii="Times New Roman" w:hAnsi="Times New Roman"/>
          <w:sz w:val="24"/>
          <w:szCs w:val="24"/>
        </w:rPr>
        <w:t>S</w:t>
      </w:r>
      <w:r w:rsidRPr="00730DFC">
        <w:rPr>
          <w:rFonts w:ascii="Times New Roman" w:hAnsi="Times New Roman"/>
          <w:sz w:val="24"/>
          <w:szCs w:val="24"/>
        </w:rPr>
        <w:t>e</w:t>
      </w:r>
      <w:proofErr w:type="spellStart"/>
      <w:r w:rsidRPr="00730DFC">
        <w:rPr>
          <w:rFonts w:ascii="Times New Roman" w:hAnsi="Times New Roman"/>
          <w:sz w:val="24"/>
          <w:szCs w:val="24"/>
          <w:lang w:val="en-US"/>
        </w:rPr>
        <w:t>orang</w:t>
      </w:r>
      <w:proofErr w:type="spellEnd"/>
      <w:r w:rsidRPr="00730DFC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30DFC">
        <w:rPr>
          <w:rFonts w:ascii="Times New Roman" w:hAnsi="Times New Roman"/>
          <w:sz w:val="24"/>
          <w:szCs w:val="24"/>
          <w:lang w:val="en-US"/>
        </w:rPr>
        <w:t>Wakil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0DFC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Umum</w:t>
      </w:r>
      <w:r w:rsidRPr="00730DFC">
        <w:rPr>
          <w:rFonts w:ascii="Times New Roman" w:hAnsi="Times New Roman"/>
          <w:sz w:val="24"/>
          <w:szCs w:val="24"/>
          <w:lang w:val="en-US"/>
        </w:rPr>
        <w:t>.</w:t>
      </w:r>
    </w:p>
    <w:p w:rsidR="00000000" w:rsidRDefault="00041784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  <w:pPrChange w:id="267" w:author="Windows 7" w:date="2019-04-29T22:22:00Z">
          <w:pPr>
            <w:pStyle w:val="ListParagraph"/>
            <w:numPr>
              <w:numId w:val="5"/>
            </w:numPr>
            <w:tabs>
              <w:tab w:val="left" w:pos="709"/>
            </w:tabs>
            <w:spacing w:line="360" w:lineRule="auto"/>
            <w:ind w:left="851" w:hanging="360"/>
            <w:jc w:val="both"/>
          </w:pPr>
        </w:pPrChange>
      </w:pPr>
      <w:r>
        <w:rPr>
          <w:rFonts w:ascii="Times New Roman" w:hAnsi="Times New Roman"/>
          <w:sz w:val="24"/>
          <w:szCs w:val="24"/>
        </w:rPr>
        <w:t>Seorang Koordinator Wilayah</w:t>
      </w:r>
    </w:p>
    <w:p w:rsidR="00000000" w:rsidRDefault="00041784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  <w:pPrChange w:id="268" w:author="Windows 7" w:date="2019-04-29T22:22:00Z">
          <w:pPr>
            <w:pStyle w:val="ListParagraph"/>
            <w:numPr>
              <w:numId w:val="5"/>
            </w:numPr>
            <w:tabs>
              <w:tab w:val="left" w:pos="709"/>
            </w:tabs>
            <w:spacing w:line="360" w:lineRule="auto"/>
            <w:ind w:left="851" w:hanging="360"/>
            <w:jc w:val="both"/>
          </w:pPr>
        </w:pPrChange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Seorang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Sekretaris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00000" w:rsidRDefault="00041784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  <w:pPrChange w:id="269" w:author="Windows 7" w:date="2019-04-29T22:22:00Z">
          <w:pPr>
            <w:pStyle w:val="ListParagraph"/>
            <w:numPr>
              <w:numId w:val="5"/>
            </w:numPr>
            <w:tabs>
              <w:tab w:val="left" w:pos="709"/>
            </w:tabs>
            <w:spacing w:line="360" w:lineRule="auto"/>
            <w:ind w:left="851" w:hanging="360"/>
            <w:jc w:val="both"/>
          </w:pPr>
        </w:pPrChange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lastRenderedPageBreak/>
        <w:t>Seorang</w:t>
      </w:r>
      <w:proofErr w:type="spellEnd"/>
      <w:r w:rsidR="005325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Bendahara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00000" w:rsidRDefault="00041784">
      <w:pPr>
        <w:pStyle w:val="ListParagraph"/>
        <w:numPr>
          <w:ilvl w:val="0"/>
          <w:numId w:val="5"/>
        </w:numPr>
        <w:tabs>
          <w:tab w:val="left" w:pos="851"/>
        </w:tabs>
        <w:spacing w:line="360" w:lineRule="auto"/>
        <w:ind w:left="851"/>
        <w:jc w:val="both"/>
        <w:rPr>
          <w:rFonts w:ascii="Times New Roman" w:hAnsi="Times New Roman"/>
          <w:sz w:val="24"/>
          <w:szCs w:val="24"/>
          <w:lang w:val="en-US"/>
        </w:rPr>
        <w:pPrChange w:id="270" w:author="Windows 7" w:date="2019-04-29T22:22:00Z">
          <w:pPr>
            <w:pStyle w:val="ListParagraph"/>
            <w:numPr>
              <w:numId w:val="5"/>
            </w:numPr>
            <w:tabs>
              <w:tab w:val="left" w:pos="709"/>
            </w:tabs>
            <w:spacing w:line="360" w:lineRule="auto"/>
            <w:ind w:left="851" w:hanging="360"/>
            <w:jc w:val="both"/>
          </w:pPr>
        </w:pPrChange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Departemen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Del="00343207" w:rsidRDefault="00041784" w:rsidP="00041784">
      <w:pPr>
        <w:pStyle w:val="ListParagraph"/>
        <w:numPr>
          <w:ilvl w:val="0"/>
          <w:numId w:val="5"/>
        </w:numPr>
        <w:tabs>
          <w:tab w:val="left" w:pos="709"/>
        </w:tabs>
        <w:spacing w:line="360" w:lineRule="auto"/>
        <w:ind w:left="851"/>
        <w:jc w:val="both"/>
        <w:rPr>
          <w:del w:id="271" w:author="Windows 7" w:date="2019-04-29T21:51:00Z"/>
          <w:rFonts w:ascii="Times New Roman" w:hAnsi="Times New Roman"/>
          <w:sz w:val="24"/>
          <w:szCs w:val="24"/>
          <w:lang w:val="en-US"/>
        </w:rPr>
      </w:pPr>
      <w:del w:id="272" w:author="Windows 7" w:date="2019-04-29T21:51:00Z">
        <w:r w:rsidDel="00343207">
          <w:rPr>
            <w:rFonts w:ascii="Times New Roman" w:hAnsi="Times New Roman"/>
            <w:sz w:val="24"/>
            <w:szCs w:val="24"/>
          </w:rPr>
          <w:delText>Divi</w:delText>
        </w:r>
        <w:r w:rsidR="001443E6" w:rsidDel="00343207">
          <w:rPr>
            <w:rFonts w:ascii="Times New Roman" w:hAnsi="Times New Roman"/>
            <w:sz w:val="24"/>
            <w:szCs w:val="24"/>
          </w:rPr>
          <w:delText>si Palembang</w:delText>
        </w:r>
      </w:del>
    </w:p>
    <w:p w:rsidR="00041784" w:rsidRPr="00A92148" w:rsidRDefault="00992685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Pengawas Organisasi</w:t>
      </w:r>
      <w:ins w:id="273" w:author="Windows 7" w:date="2019-04-29T21:51:00Z">
        <w:r w:rsidR="00343207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 terdiri dari</w:t>
      </w:r>
      <w:del w:id="274" w:author="Windows 7" w:date="2019-04-29T21:54:00Z">
        <w:r w:rsidR="00041784" w:rsidRPr="00A92148" w:rsidDel="000C10AB">
          <w:rPr>
            <w:rFonts w:ascii="Times New Roman" w:hAnsi="Times New Roman"/>
            <w:sz w:val="24"/>
            <w:szCs w:val="24"/>
            <w:lang w:val="sv-SE"/>
          </w:rPr>
          <w:delText>:</w:delText>
        </w:r>
      </w:del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532559">
        <w:rPr>
          <w:rFonts w:ascii="Times New Roman" w:hAnsi="Times New Roman"/>
          <w:sz w:val="24"/>
          <w:szCs w:val="24"/>
        </w:rPr>
        <w:t>Badan Pengurus Harian</w:t>
      </w:r>
      <w:r w:rsidR="00041784">
        <w:rPr>
          <w:rFonts w:ascii="Times New Roman" w:hAnsi="Times New Roman"/>
          <w:sz w:val="24"/>
          <w:szCs w:val="24"/>
        </w:rPr>
        <w:t xml:space="preserve"> periode sebelumnya.</w:t>
      </w:r>
    </w:p>
    <w:p w:rsidR="00041784" w:rsidRPr="00A92148" w:rsidRDefault="00532559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bookmarkStart w:id="275" w:name="_GoBack"/>
      <w:r>
        <w:rPr>
          <w:rFonts w:ascii="Times New Roman" w:hAnsi="Times New Roman"/>
          <w:sz w:val="24"/>
          <w:szCs w:val="24"/>
          <w:lang w:val="sv-SE"/>
        </w:rPr>
        <w:t>Macam–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macam departemen di</w:t>
      </w:r>
      <w:ins w:id="276" w:author="Windows 7" w:date="2019-04-29T21:51:00Z">
        <w:r w:rsidR="00343207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41784">
        <w:rPr>
          <w:rFonts w:ascii="Times New Roman" w:hAnsi="Times New Roman"/>
          <w:sz w:val="24"/>
          <w:szCs w:val="24"/>
        </w:rPr>
        <w:t xml:space="preserve"> 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ditentukan berdasarkan kebijakan Ketua Umum dengan mempertimbangkan usulan dan masukkan </w:t>
      </w:r>
      <w:r w:rsidR="00992685">
        <w:rPr>
          <w:rFonts w:ascii="Times New Roman" w:hAnsi="Times New Roman"/>
          <w:sz w:val="24"/>
          <w:szCs w:val="24"/>
        </w:rPr>
        <w:t>Badan Pengawas Organisasi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.</w:t>
      </w:r>
    </w:p>
    <w:bookmarkEnd w:id="275"/>
    <w:p w:rsidR="00041784" w:rsidRPr="00A92148" w:rsidRDefault="00041784" w:rsidP="00041784">
      <w:pPr>
        <w:pStyle w:val="ListParagraph"/>
        <w:numPr>
          <w:ilvl w:val="0"/>
          <w:numId w:val="11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Setiap d</w:t>
      </w:r>
      <w:r>
        <w:rPr>
          <w:rFonts w:ascii="Times New Roman" w:hAnsi="Times New Roman"/>
          <w:sz w:val="24"/>
          <w:szCs w:val="24"/>
          <w:lang w:val="sv-SE"/>
        </w:rPr>
        <w:t>epartemen dipimpin oleh ke</w:t>
      </w:r>
      <w:r>
        <w:rPr>
          <w:rFonts w:ascii="Times New Roman" w:hAnsi="Times New Roman"/>
          <w:sz w:val="24"/>
          <w:szCs w:val="24"/>
        </w:rPr>
        <w:t>pala</w:t>
      </w:r>
      <w:r>
        <w:rPr>
          <w:rFonts w:ascii="Times New Roman" w:hAnsi="Times New Roman"/>
          <w:sz w:val="24"/>
          <w:szCs w:val="24"/>
          <w:lang w:val="sv-SE"/>
        </w:rPr>
        <w:t xml:space="preserve"> d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sv-SE"/>
        </w:rPr>
        <w:t>p</w:t>
      </w:r>
      <w:r>
        <w:rPr>
          <w:rFonts w:ascii="Times New Roman" w:hAnsi="Times New Roman"/>
          <w:sz w:val="24"/>
          <w:szCs w:val="24"/>
        </w:rPr>
        <w:t>a</w:t>
      </w:r>
      <w:r w:rsidRPr="00A92148">
        <w:rPr>
          <w:rFonts w:ascii="Times New Roman" w:hAnsi="Times New Roman"/>
          <w:sz w:val="24"/>
          <w:szCs w:val="24"/>
          <w:lang w:val="sv-SE"/>
        </w:rPr>
        <w:t>rtemen.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ins w:id="277" w:author="Windows 7" w:date="2019-04-29T21:57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9</w:t>
        </w:r>
      </w:ins>
      <w:del w:id="278" w:author="Windows 7" w:date="2019-04-29T21:56:00Z">
        <w:r w:rsidR="00532559" w:rsidDel="00EF4CA4">
          <w:rPr>
            <w:rFonts w:ascii="Times New Roman" w:hAnsi="Times New Roman"/>
            <w:b/>
            <w:sz w:val="24"/>
            <w:szCs w:val="24"/>
          </w:rPr>
          <w:delText>10</w:delText>
        </w:r>
      </w:del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Kepengurusan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dan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Masa</w:t>
      </w:r>
      <w:proofErr w:type="spellEnd"/>
      <w:r w:rsidR="00532559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Jabatan</w:t>
      </w:r>
      <w:proofErr w:type="spellEnd"/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Ketua Umum dipilih</w:t>
      </w:r>
      <w:r>
        <w:rPr>
          <w:rFonts w:ascii="Times New Roman" w:hAnsi="Times New Roman"/>
          <w:sz w:val="24"/>
          <w:szCs w:val="24"/>
        </w:rPr>
        <w:t>, ditentukan</w:t>
      </w:r>
      <w:r>
        <w:rPr>
          <w:rFonts w:ascii="Times New Roman" w:hAnsi="Times New Roman"/>
          <w:sz w:val="24"/>
          <w:szCs w:val="24"/>
          <w:lang w:val="sv-SE"/>
        </w:rPr>
        <w:t xml:space="preserve"> dan di</w:t>
      </w:r>
      <w:r>
        <w:rPr>
          <w:rFonts w:ascii="Times New Roman" w:hAnsi="Times New Roman"/>
          <w:sz w:val="24"/>
          <w:szCs w:val="24"/>
        </w:rPr>
        <w:t>sahkan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melalui MUBES</w:t>
      </w:r>
      <w:ins w:id="279" w:author="Windows 7" w:date="2019-04-29T21:56:00Z">
        <w:r w:rsidR="000C10AB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RDefault="00532559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lain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dimaksud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pasal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ins w:id="280" w:author="Windows 7" w:date="2019-04-29T21:56:00Z">
        <w:r w:rsidR="000C10AB">
          <w:rPr>
            <w:rFonts w:ascii="Times New Roman" w:hAnsi="Times New Roman"/>
            <w:sz w:val="24"/>
            <w:szCs w:val="24"/>
            <w:lang w:val="en-US"/>
          </w:rPr>
          <w:t>8</w:t>
        </w:r>
      </w:ins>
      <w:del w:id="281" w:author="Windows 7" w:date="2019-04-29T21:56:00Z">
        <w:r w:rsidDel="000C10AB">
          <w:rPr>
            <w:rFonts w:ascii="Times New Roman" w:hAnsi="Times New Roman"/>
            <w:sz w:val="24"/>
            <w:szCs w:val="24"/>
          </w:rPr>
          <w:delText>9</w:delText>
        </w:r>
      </w:del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ayat</w:t>
      </w:r>
      <w:proofErr w:type="spellEnd"/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1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diangkat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Umum</w:t>
      </w:r>
      <w:proofErr w:type="spellEnd"/>
      <w:r w:rsidR="00041784"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Kriteria Calon Ketua Umum ditentukan oleh aturan tersendiri </w:t>
      </w:r>
      <w:r>
        <w:rPr>
          <w:rFonts w:ascii="Times New Roman" w:hAnsi="Times New Roman"/>
          <w:sz w:val="24"/>
          <w:szCs w:val="24"/>
          <w:lang w:val="sv-SE"/>
        </w:rPr>
        <w:t>dalam MUBES</w:t>
      </w:r>
      <w:ins w:id="282" w:author="Windows 7" w:date="2019-04-29T21:56:00Z">
        <w:r w:rsidR="000C10AB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Pr="00A92148">
        <w:rPr>
          <w:rFonts w:ascii="Times New Roman" w:hAnsi="Times New Roman"/>
          <w:sz w:val="24"/>
          <w:szCs w:val="24"/>
          <w:lang w:val="sv-SE"/>
        </w:rPr>
        <w:t>yang tidak bertentangan dengan AD/ART.</w:t>
      </w:r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Apabila Ketua </w:t>
      </w:r>
      <w:r>
        <w:rPr>
          <w:rFonts w:ascii="Times New Roman" w:hAnsi="Times New Roman"/>
          <w:sz w:val="24"/>
          <w:szCs w:val="24"/>
        </w:rPr>
        <w:t>Umum tidak dapat menjalankan dan melanjutkan kepengurusan pada masa jabatannya</w:t>
      </w:r>
      <w:r w:rsidRPr="00A92148">
        <w:rPr>
          <w:rFonts w:ascii="Times New Roman" w:hAnsi="Times New Roman"/>
          <w:sz w:val="24"/>
          <w:szCs w:val="24"/>
          <w:lang w:val="sv-SE"/>
        </w:rPr>
        <w:t>, maka ia digantikan oleh wakil ketua sampai habis masa jabatannya.</w:t>
      </w:r>
    </w:p>
    <w:p w:rsidR="00041784" w:rsidRPr="00A92148" w:rsidRDefault="00041784" w:rsidP="00041784">
      <w:pPr>
        <w:pStyle w:val="ListParagraph"/>
        <w:numPr>
          <w:ilvl w:val="0"/>
          <w:numId w:val="12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Masa jabatan pengurus</w:t>
      </w:r>
      <w:ins w:id="283" w:author="Windows 7" w:date="2019-04-29T21:57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satu periode</w:t>
      </w:r>
    </w:p>
    <w:p w:rsidR="00041784" w:rsidRPr="00494782" w:rsidRDefault="00041784" w:rsidP="00041784">
      <w:pPr>
        <w:jc w:val="both"/>
        <w:rPr>
          <w:rFonts w:ascii="Times New Roman" w:hAnsi="Times New Roman"/>
          <w:sz w:val="24"/>
          <w:szCs w:val="24"/>
        </w:rPr>
      </w:pPr>
    </w:p>
    <w:p w:rsidR="00041784" w:rsidRPr="00EF4CA4" w:rsidRDefault="00532559" w:rsidP="00041784">
      <w:pPr>
        <w:jc w:val="center"/>
        <w:rPr>
          <w:rFonts w:ascii="Times New Roman" w:hAnsi="Times New Roman"/>
          <w:b/>
          <w:sz w:val="24"/>
          <w:szCs w:val="24"/>
          <w:lang w:val="en-US"/>
          <w:rPrChange w:id="284" w:author="Windows 7" w:date="2019-04-29T21:58:00Z">
            <w:rPr>
              <w:rFonts w:ascii="Times New Roman" w:hAnsi="Times New Roman"/>
              <w:b/>
              <w:sz w:val="24"/>
              <w:szCs w:val="24"/>
            </w:rPr>
          </w:rPrChange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ins w:id="285" w:author="Windows 7" w:date="2019-04-29T21:57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0</w:t>
        </w:r>
      </w:ins>
      <w:del w:id="286" w:author="Windows 7" w:date="2019-04-29T21:57:00Z">
        <w:r w:rsidDel="00EF4CA4">
          <w:rPr>
            <w:rFonts w:ascii="Times New Roman" w:hAnsi="Times New Roman"/>
            <w:b/>
            <w:sz w:val="24"/>
            <w:szCs w:val="24"/>
          </w:rPr>
          <w:delText>1</w:delText>
        </w:r>
      </w:del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Tugas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del w:id="287" w:author="Windows 7" w:date="2019-04-29T21:58:00Z">
        <w:r w:rsidDel="00EF4CA4">
          <w:rPr>
            <w:rFonts w:ascii="Times New Roman" w:hAnsi="Times New Roman"/>
            <w:b/>
            <w:sz w:val="24"/>
            <w:szCs w:val="24"/>
          </w:rPr>
          <w:delText>dan Kewajiban</w:delText>
        </w:r>
      </w:del>
      <w:proofErr w:type="spellStart"/>
      <w:ins w:id="288" w:author="Windows 7" w:date="2019-04-29T21:58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Pengurus</w:t>
        </w:r>
        <w:proofErr w:type="spellEnd"/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  <w:proofErr w:type="spellStart"/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Kemala</w:t>
        </w:r>
        <w:proofErr w:type="spellEnd"/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  <w:proofErr w:type="spellStart"/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Unsri</w:t>
        </w:r>
      </w:ins>
      <w:proofErr w:type="spellEnd"/>
    </w:p>
    <w:p w:rsidR="00041784" w:rsidRPr="00A92148" w:rsidRDefault="00041784" w:rsidP="00041784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Tugas pengurus</w:t>
      </w:r>
      <w:ins w:id="289" w:author="Windows 7" w:date="2019-04-29T21:58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:</w:t>
      </w:r>
    </w:p>
    <w:p w:rsidR="00041784" w:rsidRPr="00494782" w:rsidRDefault="00041784" w:rsidP="00041784">
      <w:pPr>
        <w:pStyle w:val="ListParagraph"/>
        <w:numPr>
          <w:ilvl w:val="0"/>
          <w:numId w:val="13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Menjalankan program kerja yang telah disepakati saat rapat kerja. </w:t>
      </w:r>
    </w:p>
    <w:p w:rsidR="00041784" w:rsidRPr="00985DB3" w:rsidRDefault="00041784" w:rsidP="00041784">
      <w:pPr>
        <w:pStyle w:val="ListParagraph"/>
        <w:numPr>
          <w:ilvl w:val="0"/>
          <w:numId w:val="13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Melaksanakan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ketetapan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r w:rsidRPr="00985DB3">
        <w:rPr>
          <w:rFonts w:ascii="Times New Roman" w:hAnsi="Times New Roman"/>
          <w:sz w:val="24"/>
          <w:szCs w:val="24"/>
          <w:lang w:val="en-US"/>
        </w:rPr>
        <w:t>MUBES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(AD/ART, GBHPKO dan Rekomendasi)</w:t>
      </w:r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A92148" w:rsidRDefault="00041784" w:rsidP="00041784">
      <w:pPr>
        <w:pStyle w:val="ListParagraph"/>
        <w:numPr>
          <w:ilvl w:val="0"/>
          <w:numId w:val="13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Menjabarkan GBHPKO menjadi program kerja.</w:t>
      </w:r>
    </w:p>
    <w:p w:rsidR="00041784" w:rsidRPr="00A92148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ins w:id="290" w:author="Windows 7" w:date="2019-04-29T21:59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1</w:t>
        </w:r>
      </w:ins>
      <w:del w:id="291" w:author="Windows 7" w:date="2019-04-29T21:59:00Z">
        <w:r w:rsidDel="00EF4CA4">
          <w:rPr>
            <w:rFonts w:ascii="Times New Roman" w:hAnsi="Times New Roman"/>
            <w:b/>
            <w:sz w:val="24"/>
            <w:szCs w:val="24"/>
          </w:rPr>
          <w:delText>2</w:delText>
        </w:r>
      </w:del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Kewajiban</w:t>
      </w:r>
      <w:ins w:id="292" w:author="Windows 7" w:date="2019-04-29T21:58:00Z">
        <w:r w:rsidR="00EF4CA4">
          <w:rPr>
            <w:rFonts w:ascii="Times New Roman" w:hAnsi="Times New Roman"/>
            <w:b/>
            <w:sz w:val="24"/>
            <w:szCs w:val="24"/>
            <w:lang w:val="sv-SE"/>
          </w:rPr>
          <w:t xml:space="preserve"> Pengurus Kemala Unsri</w:t>
        </w:r>
      </w:ins>
    </w:p>
    <w:p w:rsidR="00041784" w:rsidRPr="00A92148" w:rsidRDefault="00041784" w:rsidP="00041784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Kewajiban Pengurus</w:t>
      </w:r>
      <w:ins w:id="293" w:author="Windows 7" w:date="2019-04-29T22:05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:</w:t>
      </w:r>
    </w:p>
    <w:p w:rsidR="00041784" w:rsidRPr="00985DB3" w:rsidRDefault="00041784" w:rsidP="00041784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Menyelenggarakan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MUBES</w:t>
      </w:r>
      <w:ins w:id="294" w:author="Windows 7" w:date="2019-04-29T21:59:00Z">
        <w:r w:rsidR="00EF4CA4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proofErr w:type="spellStart"/>
      <w:r w:rsidR="00497890">
        <w:rPr>
          <w:rFonts w:ascii="Times New Roman" w:hAnsi="Times New Roman"/>
          <w:sz w:val="24"/>
          <w:szCs w:val="24"/>
          <w:lang w:val="en-US"/>
        </w:rPr>
        <w:t>Kemala</w:t>
      </w:r>
      <w:proofErr w:type="spellEnd"/>
      <w:r w:rsidR="0049789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497890">
        <w:rPr>
          <w:rFonts w:ascii="Times New Roman" w:hAnsi="Times New Roman"/>
          <w:sz w:val="24"/>
          <w:szCs w:val="24"/>
          <w:lang w:val="en-US"/>
        </w:rPr>
        <w:t>Unsri</w:t>
      </w:r>
      <w:proofErr w:type="spellEnd"/>
    </w:p>
    <w:p w:rsidR="00041784" w:rsidRPr="00A92148" w:rsidRDefault="00041784" w:rsidP="00041784">
      <w:pPr>
        <w:pStyle w:val="ListParagraph"/>
        <w:numPr>
          <w:ilvl w:val="0"/>
          <w:numId w:val="14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Menyampaikan Laporan Pertanggungjawaban kepada anggota MUBES.</w:t>
      </w:r>
    </w:p>
    <w:p w:rsidR="00041784" w:rsidRPr="00A92148" w:rsidRDefault="00041784" w:rsidP="00041784">
      <w:pPr>
        <w:pStyle w:val="ListParagraph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ins w:id="295" w:author="Windows 7" w:date="2019-04-29T21:59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2</w:t>
        </w:r>
      </w:ins>
      <w:del w:id="296" w:author="Windows 7" w:date="2019-04-29T21:59:00Z">
        <w:r w:rsidDel="00EF4CA4">
          <w:rPr>
            <w:rFonts w:ascii="Times New Roman" w:hAnsi="Times New Roman"/>
            <w:b/>
            <w:sz w:val="24"/>
            <w:szCs w:val="24"/>
          </w:rPr>
          <w:delText>3</w:delText>
        </w:r>
      </w:del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Sanksi</w:t>
      </w:r>
    </w:p>
    <w:p w:rsidR="00041784" w:rsidRPr="00A92148" w:rsidRDefault="00041784" w:rsidP="00041784">
      <w:pPr>
        <w:ind w:firstLine="720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Apabila</w:t>
      </w:r>
      <w:r>
        <w:rPr>
          <w:rFonts w:ascii="Times New Roman" w:hAnsi="Times New Roman"/>
          <w:sz w:val="24"/>
          <w:szCs w:val="24"/>
        </w:rPr>
        <w:t xml:space="preserve"> </w:t>
      </w:r>
      <w:del w:id="297" w:author="Windows 7" w:date="2019-04-29T21:59:00Z">
        <w:r w:rsidDel="00EF4CA4">
          <w:rPr>
            <w:rFonts w:ascii="Times New Roman" w:hAnsi="Times New Roman"/>
            <w:sz w:val="24"/>
            <w:szCs w:val="24"/>
          </w:rPr>
          <w:delText xml:space="preserve">seluruh </w:delText>
        </w:r>
      </w:del>
      <w:proofErr w:type="spellStart"/>
      <w:ins w:id="298" w:author="Windows 7" w:date="2019-04-29T21:59:00Z">
        <w:r w:rsidR="00EF4CA4">
          <w:rPr>
            <w:rFonts w:ascii="Times New Roman" w:hAnsi="Times New Roman"/>
            <w:sz w:val="24"/>
            <w:szCs w:val="24"/>
            <w:lang w:val="en-US"/>
          </w:rPr>
          <w:t>sal</w:t>
        </w:r>
      </w:ins>
      <w:ins w:id="299" w:author="Windows 7" w:date="2019-04-29T22:00:00Z">
        <w:r w:rsidR="00EF4CA4">
          <w:rPr>
            <w:rFonts w:ascii="Times New Roman" w:hAnsi="Times New Roman"/>
            <w:sz w:val="24"/>
            <w:szCs w:val="24"/>
            <w:lang w:val="en-US"/>
          </w:rPr>
          <w:t>ah</w:t>
        </w:r>
        <w:proofErr w:type="spellEnd"/>
        <w:r w:rsidR="00EF4CA4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EF4CA4">
          <w:rPr>
            <w:rFonts w:ascii="Times New Roman" w:hAnsi="Times New Roman"/>
            <w:sz w:val="24"/>
            <w:szCs w:val="24"/>
            <w:lang w:val="en-US"/>
          </w:rPr>
          <w:t>satu</w:t>
        </w:r>
      </w:ins>
      <w:proofErr w:type="spellEnd"/>
      <w:ins w:id="300" w:author="Windows 7" w:date="2019-04-29T21:59:00Z">
        <w:r w:rsidR="00EF4CA4">
          <w:rPr>
            <w:rFonts w:ascii="Times New Roman" w:hAnsi="Times New Roman"/>
            <w:sz w:val="24"/>
            <w:szCs w:val="24"/>
          </w:rPr>
          <w:t xml:space="preserve"> </w:t>
        </w:r>
      </w:ins>
      <w:r w:rsidR="00992685">
        <w:rPr>
          <w:rFonts w:ascii="Times New Roman" w:hAnsi="Times New Roman"/>
          <w:sz w:val="24"/>
          <w:szCs w:val="24"/>
        </w:rPr>
        <w:t>Badan Pengurus Harian</w:t>
      </w:r>
      <w:ins w:id="301" w:author="Windows 7" w:date="2019-04-29T21:59:00Z">
        <w:r w:rsidR="00EF4CA4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ins w:id="302" w:author="Windows 7" w:date="2019-04-29T22:00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ada yang </w:t>
        </w:r>
      </w:ins>
      <w:r w:rsidRPr="00A92148">
        <w:rPr>
          <w:rFonts w:ascii="Times New Roman" w:hAnsi="Times New Roman"/>
          <w:sz w:val="24"/>
          <w:szCs w:val="24"/>
          <w:lang w:val="sv-SE"/>
        </w:rPr>
        <w:t>tidak dapat menjalankan tugas dan kewajiban</w:t>
      </w:r>
      <w:ins w:id="303" w:author="Windows 7" w:date="2019-04-29T22:00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 selama masa jabatan,</w:t>
        </w:r>
      </w:ins>
      <w:r w:rsidRPr="00A92148">
        <w:rPr>
          <w:rFonts w:ascii="Times New Roman" w:hAnsi="Times New Roman"/>
          <w:sz w:val="24"/>
          <w:szCs w:val="24"/>
          <w:lang w:val="sv-SE"/>
        </w:rPr>
        <w:t xml:space="preserve"> maka akan diberi sanksi </w:t>
      </w:r>
      <w:del w:id="304" w:author="Windows 7" w:date="2019-04-29T22:01:00Z">
        <w:r w:rsidRPr="00A92148" w:rsidDel="00EF4CA4">
          <w:rPr>
            <w:rFonts w:ascii="Times New Roman" w:hAnsi="Times New Roman"/>
            <w:sz w:val="24"/>
            <w:szCs w:val="24"/>
            <w:lang w:val="sv-SE"/>
          </w:rPr>
          <w:delText>berupa pergantian kepengurusan</w:delText>
        </w:r>
      </w:del>
      <w:ins w:id="305" w:author="Windows 7" w:date="2019-04-29T22:01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sesuai dengan persetujuan Badan Pengurus Harian dan </w:t>
        </w:r>
      </w:ins>
      <w:del w:id="306" w:author="Windows 7" w:date="2019-04-29T22:01:00Z">
        <w:r w:rsidRPr="00A92148" w:rsidDel="00EF4CA4">
          <w:rPr>
            <w:rFonts w:ascii="Times New Roman" w:hAnsi="Times New Roman"/>
            <w:sz w:val="24"/>
            <w:szCs w:val="24"/>
            <w:lang w:val="sv-SE"/>
          </w:rPr>
          <w:delText xml:space="preserve"> oleh </w:delText>
        </w:r>
      </w:del>
      <w:r w:rsidR="00992685">
        <w:rPr>
          <w:rFonts w:ascii="Times New Roman" w:hAnsi="Times New Roman"/>
          <w:sz w:val="24"/>
          <w:szCs w:val="24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melalui MUSLUB.</w:t>
      </w:r>
    </w:p>
    <w:p w:rsidR="00041784" w:rsidRPr="00A92148" w:rsidRDefault="00041784" w:rsidP="00041784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:rsidR="00041784" w:rsidRPr="00A92148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BAB IV</w:t>
      </w:r>
    </w:p>
    <w:p w:rsidR="00041784" w:rsidRPr="00317F03" w:rsidRDefault="00317F03" w:rsidP="0004178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BADAN PENGAWAS ORGANISASI</w:t>
      </w: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ins w:id="307" w:author="Windows 7" w:date="2019-04-29T22:02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3</w:t>
        </w:r>
      </w:ins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Status dan Masa Jabatan</w:t>
      </w:r>
    </w:p>
    <w:p w:rsidR="00041784" w:rsidRPr="00A92148" w:rsidRDefault="00992685" w:rsidP="00041784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lastRenderedPageBreak/>
        <w:t>Badan Pengawas Organisasi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 xml:space="preserve"> merupakan badan khusus setingkat diatas </w:t>
      </w:r>
      <w:r>
        <w:rPr>
          <w:rFonts w:ascii="Times New Roman" w:hAnsi="Times New Roman"/>
          <w:sz w:val="24"/>
          <w:szCs w:val="24"/>
        </w:rPr>
        <w:t>Badan Pengurus Harian</w:t>
      </w:r>
      <w:ins w:id="308" w:author="Windows 7" w:date="2019-04-29T22:05:00Z">
        <w:r w:rsidR="00EF4CA4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41784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Del="00EF4CA4" w:rsidRDefault="00041784" w:rsidP="00041784">
      <w:pPr>
        <w:pStyle w:val="ListParagraph"/>
        <w:numPr>
          <w:ilvl w:val="0"/>
          <w:numId w:val="15"/>
        </w:numPr>
        <w:ind w:left="426"/>
        <w:jc w:val="both"/>
        <w:rPr>
          <w:del w:id="309" w:author="Windows 7" w:date="2019-04-29T22:04:00Z"/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Masa jabatan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selama satu periode</w:t>
      </w:r>
      <w:r>
        <w:rPr>
          <w:rFonts w:ascii="Times New Roman" w:hAnsi="Times New Roman"/>
          <w:sz w:val="24"/>
          <w:szCs w:val="24"/>
        </w:rPr>
        <w:t>.</w:t>
      </w:r>
    </w:p>
    <w:p w:rsidR="00000000" w:rsidRDefault="00BE570E">
      <w:pPr>
        <w:pStyle w:val="ListParagraph"/>
        <w:numPr>
          <w:ilvl w:val="0"/>
          <w:numId w:val="15"/>
        </w:numPr>
        <w:ind w:left="426"/>
        <w:jc w:val="both"/>
        <w:rPr>
          <w:rFonts w:ascii="Times New Roman" w:hAnsi="Times New Roman"/>
          <w:sz w:val="24"/>
          <w:szCs w:val="24"/>
          <w:lang w:val="sv-SE"/>
          <w:rPrChange w:id="310" w:author="Windows 7" w:date="2019-04-29T22:04:00Z">
            <w:rPr>
              <w:lang w:val="sv-SE"/>
            </w:rPr>
          </w:rPrChange>
        </w:rPr>
        <w:pPrChange w:id="311" w:author="Windows 7" w:date="2019-04-29T22:04:00Z">
          <w:pPr>
            <w:pStyle w:val="ListParagraph"/>
            <w:ind w:left="426"/>
            <w:jc w:val="both"/>
          </w:pPr>
        </w:pPrChange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ins w:id="312" w:author="Windows 7" w:date="2019-04-29T22:02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4</w:t>
        </w:r>
      </w:ins>
      <w:del w:id="313" w:author="Windows 7" w:date="2019-04-29T22:02:00Z">
        <w:r w:rsidDel="00EF4CA4">
          <w:rPr>
            <w:rFonts w:ascii="Times New Roman" w:hAnsi="Times New Roman"/>
            <w:b/>
            <w:sz w:val="24"/>
            <w:szCs w:val="24"/>
          </w:rPr>
          <w:delText>5</w:delText>
        </w:r>
      </w:del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Fungsi </w:t>
      </w:r>
      <w:del w:id="314" w:author="Windows 7" w:date="2019-04-29T22:07:00Z">
        <w:r w:rsidDel="004A7947">
          <w:rPr>
            <w:rFonts w:ascii="Times New Roman" w:hAnsi="Times New Roman"/>
            <w:b/>
            <w:sz w:val="24"/>
            <w:szCs w:val="24"/>
            <w:lang w:val="sv-SE"/>
          </w:rPr>
          <w:delText>Badan Pengawas Organisasi</w:delText>
        </w:r>
      </w:del>
    </w:p>
    <w:p w:rsidR="00041784" w:rsidRPr="00A92148" w:rsidDel="00EF4CA4" w:rsidRDefault="00041784" w:rsidP="00041784">
      <w:pPr>
        <w:jc w:val="center"/>
        <w:rPr>
          <w:del w:id="315" w:author="Windows 7" w:date="2019-04-29T22:04:00Z"/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Fungsi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memberi masukkan kepada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ins w:id="316" w:author="Windows 7" w:date="2019-04-29T22:05:00Z">
        <w:r w:rsidR="00EF4CA4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A92148" w:rsidRDefault="00041784" w:rsidP="00EF4CA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41784" w:rsidRPr="00A92148" w:rsidRDefault="00992685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Pasal 1</w:t>
      </w:r>
      <w:ins w:id="317" w:author="Windows 7" w:date="2019-04-29T22:04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5</w:t>
        </w:r>
      </w:ins>
      <w:del w:id="318" w:author="Windows 7" w:date="2019-04-29T22:04:00Z">
        <w:r w:rsidDel="00EF4CA4">
          <w:rPr>
            <w:rFonts w:ascii="Times New Roman" w:hAnsi="Times New Roman"/>
            <w:b/>
            <w:sz w:val="24"/>
            <w:szCs w:val="24"/>
          </w:rPr>
          <w:delText>6</w:delText>
        </w:r>
      </w:del>
      <w:r w:rsidR="00041784" w:rsidRPr="00A92148">
        <w:rPr>
          <w:rFonts w:ascii="Times New Roman" w:hAnsi="Times New Roman"/>
          <w:b/>
          <w:sz w:val="24"/>
          <w:szCs w:val="24"/>
          <w:lang w:val="sv-SE"/>
        </w:rPr>
        <w:t xml:space="preserve"> : Tugas </w:t>
      </w:r>
      <w:del w:id="319" w:author="Windows 7" w:date="2019-04-29T22:07:00Z">
        <w:r w:rsidDel="004A7947">
          <w:rPr>
            <w:rFonts w:ascii="Times New Roman" w:hAnsi="Times New Roman"/>
            <w:b/>
            <w:sz w:val="24"/>
            <w:szCs w:val="24"/>
            <w:lang w:val="sv-SE"/>
          </w:rPr>
          <w:delText>Badan Pengawas Organisasi</w:delText>
        </w:r>
      </w:del>
    </w:p>
    <w:p w:rsidR="00041784" w:rsidRPr="00992685" w:rsidRDefault="00041784" w:rsidP="00992685">
      <w:pPr>
        <w:jc w:val="center"/>
        <w:rPr>
          <w:rFonts w:ascii="Times New Roman" w:hAnsi="Times New Roman"/>
          <w:sz w:val="24"/>
          <w:szCs w:val="24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Tugas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adalah mengawasi</w:t>
      </w:r>
      <w:del w:id="320" w:author="Windows 7" w:date="2019-04-29T22:03:00Z">
        <w:r w:rsidRPr="00A92148" w:rsidDel="00EF4CA4">
          <w:rPr>
            <w:rFonts w:ascii="Times New Roman" w:hAnsi="Times New Roman"/>
            <w:sz w:val="24"/>
            <w:szCs w:val="24"/>
            <w:lang w:val="sv-SE"/>
          </w:rPr>
          <w:delText xml:space="preserve"> </w:delText>
        </w:r>
      </w:del>
      <w:ins w:id="321" w:author="Windows 7" w:date="2019-04-29T22:03:00Z">
        <w:r w:rsidR="00EF4CA4">
          <w:rPr>
            <w:rFonts w:ascii="Times New Roman" w:hAnsi="Times New Roman"/>
            <w:sz w:val="24"/>
            <w:szCs w:val="24"/>
            <w:lang w:val="sv-SE"/>
          </w:rPr>
          <w:t xml:space="preserve"> kinerja Badan Pengurus Harian selama satu periode kepengurusan</w:t>
        </w:r>
      </w:ins>
      <w:del w:id="322" w:author="Windows 7" w:date="2019-04-29T22:03:00Z">
        <w:r w:rsidRPr="00A92148" w:rsidDel="00EF4CA4">
          <w:rPr>
            <w:rFonts w:ascii="Times New Roman" w:hAnsi="Times New Roman"/>
            <w:sz w:val="24"/>
            <w:szCs w:val="24"/>
            <w:lang w:val="sv-SE"/>
          </w:rPr>
          <w:delText>pelaksanaan ketetapan MUBES dan MUSLUB</w:delText>
        </w:r>
      </w:del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992685">
        <w:rPr>
          <w:rFonts w:ascii="Times New Roman" w:hAnsi="Times New Roman"/>
          <w:b/>
          <w:sz w:val="24"/>
          <w:szCs w:val="24"/>
          <w:lang w:val="en-US"/>
        </w:rPr>
        <w:t>1</w:t>
      </w:r>
      <w:ins w:id="323" w:author="Windows 7" w:date="2019-04-29T22:04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>6</w:t>
        </w:r>
      </w:ins>
      <w:del w:id="324" w:author="Windows 7" w:date="2019-04-29T22:04:00Z">
        <w:r w:rsidR="00992685" w:rsidDel="00EF4CA4">
          <w:rPr>
            <w:rFonts w:ascii="Times New Roman" w:hAnsi="Times New Roman"/>
            <w:b/>
            <w:sz w:val="24"/>
            <w:szCs w:val="24"/>
          </w:rPr>
          <w:delText>7</w:delText>
        </w:r>
      </w:del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Wewenang</w:t>
      </w:r>
      <w:proofErr w:type="spellEnd"/>
      <w:proofErr w:type="gramEnd"/>
      <w:ins w:id="325" w:author="Windows 7" w:date="2019-04-29T22:05:00Z">
        <w:r w:rsidR="00EF4CA4"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</w:ins>
    </w:p>
    <w:p w:rsidR="00041784" w:rsidRPr="00985DB3" w:rsidRDefault="00041784" w:rsidP="00041784">
      <w:pPr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Wewenang</w:t>
      </w:r>
      <w:proofErr w:type="spellEnd"/>
      <w:r w:rsidR="00992685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  <w:lang w:val="sv-SE"/>
        </w:rPr>
        <w:t>Badan Pengawas Organisasi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85DB3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041784" w:rsidRPr="00A92148" w:rsidRDefault="00041784" w:rsidP="0004178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Mengadakan MUSLUB jika dianggap perlu.</w:t>
      </w:r>
    </w:p>
    <w:p w:rsidR="00041784" w:rsidRPr="00A92148" w:rsidRDefault="00041784" w:rsidP="00041784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494782">
        <w:rPr>
          <w:rFonts w:ascii="Times New Roman" w:hAnsi="Times New Roman"/>
          <w:sz w:val="24"/>
          <w:szCs w:val="24"/>
          <w:lang w:val="sv-SE"/>
        </w:rPr>
        <w:t xml:space="preserve">Memberikan </w:t>
      </w:r>
      <w:r w:rsidRPr="00494782">
        <w:rPr>
          <w:rFonts w:ascii="Times New Roman" w:hAnsi="Times New Roman"/>
          <w:sz w:val="24"/>
          <w:szCs w:val="24"/>
        </w:rPr>
        <w:t>masukan</w:t>
      </w:r>
      <w:r w:rsidR="009926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>terhadap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program kerja yang dibuat Pengurus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41784" w:rsidRDefault="00041784" w:rsidP="00FC5E7E">
      <w:pPr>
        <w:pStyle w:val="ListParagraph"/>
        <w:numPr>
          <w:ilvl w:val="0"/>
          <w:numId w:val="16"/>
        </w:numPr>
        <w:ind w:left="426"/>
        <w:jc w:val="both"/>
        <w:rPr>
          <w:ins w:id="326" w:author="Windows 7" w:date="2019-04-29T22:05:00Z"/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Memberikan sanksi kepada pengurus apab</w:t>
      </w:r>
      <w:r w:rsidR="00992685">
        <w:rPr>
          <w:rFonts w:ascii="Times New Roman" w:hAnsi="Times New Roman"/>
          <w:sz w:val="24"/>
          <w:szCs w:val="24"/>
          <w:lang w:val="sv-SE"/>
        </w:rPr>
        <w:t>ila terjadi pelanggaran pasal 1</w:t>
      </w:r>
      <w:r w:rsidR="00553E2D">
        <w:rPr>
          <w:rFonts w:ascii="Times New Roman" w:hAnsi="Times New Roman"/>
          <w:sz w:val="24"/>
          <w:szCs w:val="24"/>
          <w:lang w:val="sv-SE"/>
        </w:rPr>
        <w:t>1</w:t>
      </w:r>
      <w:r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EF4CA4" w:rsidRPr="00FC5E7E" w:rsidRDefault="00EF4CA4" w:rsidP="00FC5E7E">
      <w:pPr>
        <w:pStyle w:val="ListParagraph"/>
        <w:numPr>
          <w:ilvl w:val="0"/>
          <w:numId w:val="16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ins w:id="327" w:author="Windows 7" w:date="2019-04-29T22:06:00Z">
        <w:r>
          <w:rPr>
            <w:rFonts w:ascii="Times New Roman" w:hAnsi="Times New Roman"/>
            <w:sz w:val="24"/>
            <w:szCs w:val="24"/>
            <w:lang w:val="sv-SE"/>
          </w:rPr>
          <w:t>Mengikuti rapat evaluasi Badan Pengurus Harian melalui persetujuan Ketua Umum</w:t>
        </w:r>
      </w:ins>
    </w:p>
    <w:p w:rsidR="00000000" w:rsidRDefault="00BE570E">
      <w:pPr>
        <w:jc w:val="both"/>
        <w:rPr>
          <w:ins w:id="328" w:author="Windows 7" w:date="2019-04-29T22:08:00Z"/>
          <w:rFonts w:ascii="Times New Roman" w:hAnsi="Times New Roman"/>
          <w:b/>
          <w:sz w:val="24"/>
          <w:szCs w:val="24"/>
          <w:lang w:val="en-US"/>
          <w:rPrChange w:id="329" w:author="Windows 7" w:date="2019-04-29T22:10:00Z">
            <w:rPr>
              <w:ins w:id="330" w:author="Windows 7" w:date="2019-04-29T22:08:00Z"/>
              <w:lang w:val="en-US"/>
            </w:rPr>
          </w:rPrChange>
        </w:rPr>
        <w:pPrChange w:id="331" w:author="Windows 7" w:date="2019-04-29T22:10:00Z">
          <w:pPr>
            <w:pStyle w:val="ListParagraph"/>
            <w:ind w:left="426"/>
            <w:jc w:val="both"/>
          </w:pPr>
        </w:pPrChange>
      </w:pPr>
    </w:p>
    <w:p w:rsidR="00000000" w:rsidRDefault="00F932AE">
      <w:pPr>
        <w:spacing w:after="0"/>
        <w:jc w:val="center"/>
        <w:rPr>
          <w:ins w:id="332" w:author="Windows 7" w:date="2019-04-29T22:09:00Z"/>
          <w:rFonts w:ascii="Times New Roman" w:hAnsi="Times New Roman"/>
          <w:b/>
          <w:sz w:val="24"/>
          <w:szCs w:val="24"/>
          <w:lang w:val="en-US"/>
        </w:rPr>
        <w:pPrChange w:id="333" w:author="Windows 7" w:date="2019-04-29T22:10:00Z">
          <w:pPr>
            <w:pStyle w:val="ListParagraph"/>
            <w:ind w:left="426"/>
            <w:jc w:val="both"/>
          </w:pPr>
        </w:pPrChange>
      </w:pPr>
      <w:ins w:id="334" w:author="Windows 7" w:date="2019-04-29T22:08:00Z">
        <w:r>
          <w:rPr>
            <w:rFonts w:ascii="Times New Roman" w:hAnsi="Times New Roman"/>
            <w:b/>
            <w:sz w:val="24"/>
            <w:szCs w:val="24"/>
            <w:lang w:val="en-US"/>
          </w:rPr>
          <w:t>BAB V</w:t>
        </w:r>
      </w:ins>
    </w:p>
    <w:p w:rsidR="00041784" w:rsidRPr="00985DB3" w:rsidDel="004A7947" w:rsidRDefault="00367F6D" w:rsidP="00367F6D">
      <w:pPr>
        <w:jc w:val="center"/>
        <w:rPr>
          <w:del w:id="335" w:author="Windows 7" w:date="2019-04-29T22:08:00Z"/>
          <w:rFonts w:ascii="Times New Roman" w:hAnsi="Times New Roman"/>
          <w:b/>
          <w:sz w:val="24"/>
          <w:szCs w:val="24"/>
          <w:lang w:val="en-US"/>
        </w:rPr>
      </w:pPr>
      <w:ins w:id="336" w:author="Windows 7" w:date="2019-04-29T22:09:00Z">
        <w:r>
          <w:rPr>
            <w:rFonts w:ascii="Times New Roman" w:hAnsi="Times New Roman"/>
            <w:b/>
            <w:sz w:val="24"/>
            <w:szCs w:val="24"/>
            <w:lang w:val="en-US"/>
          </w:rPr>
          <w:t>LAMBANG &amp; ATRIBUT</w:t>
        </w:r>
      </w:ins>
      <w:del w:id="337" w:author="Windows 7" w:date="2019-04-29T22:08:00Z">
        <w:r w:rsidR="00041784" w:rsidRPr="00985DB3" w:rsidDel="004A7947">
          <w:rPr>
            <w:rFonts w:ascii="Times New Roman" w:hAnsi="Times New Roman"/>
            <w:b/>
            <w:sz w:val="24"/>
            <w:szCs w:val="24"/>
            <w:lang w:val="en-US"/>
          </w:rPr>
          <w:delText>Pasal</w:delText>
        </w:r>
        <w:r w:rsidR="007039F3" w:rsidRPr="007039F3">
          <w:rPr>
            <w:rFonts w:ascii="Times New Roman" w:hAnsi="Times New Roman"/>
            <w:b/>
            <w:sz w:val="24"/>
            <w:szCs w:val="24"/>
            <w:lang w:val="en-US"/>
            <w:rPrChange w:id="338" w:author="Windows 7" w:date="2019-04-29T22:10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delText xml:space="preserve"> </w:delText>
        </w:r>
        <w:r w:rsidR="00992685" w:rsidDel="004A7947">
          <w:rPr>
            <w:rFonts w:ascii="Times New Roman" w:hAnsi="Times New Roman"/>
            <w:b/>
            <w:sz w:val="24"/>
            <w:szCs w:val="24"/>
            <w:lang w:val="en-US"/>
          </w:rPr>
          <w:delText>1</w:delText>
        </w:r>
      </w:del>
      <w:del w:id="339" w:author="Windows 7" w:date="2019-04-29T22:06:00Z">
        <w:r w:rsidR="007039F3" w:rsidRPr="007039F3">
          <w:rPr>
            <w:rFonts w:ascii="Times New Roman" w:hAnsi="Times New Roman"/>
            <w:b/>
            <w:sz w:val="24"/>
            <w:szCs w:val="24"/>
            <w:lang w:val="en-US"/>
            <w:rPrChange w:id="340" w:author="Windows 7" w:date="2019-04-29T22:10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delText>8</w:delText>
        </w:r>
      </w:del>
      <w:del w:id="341" w:author="Windows 7" w:date="2019-04-29T22:08:00Z">
        <w:r w:rsidR="00041784" w:rsidRPr="00985DB3" w:rsidDel="004A7947">
          <w:rPr>
            <w:rFonts w:ascii="Times New Roman" w:hAnsi="Times New Roman"/>
            <w:b/>
            <w:sz w:val="24"/>
            <w:szCs w:val="24"/>
            <w:lang w:val="en-US"/>
          </w:rPr>
          <w:delText xml:space="preserve"> :</w:delText>
        </w:r>
        <w:r w:rsidR="007039F3" w:rsidRPr="007039F3">
          <w:rPr>
            <w:rFonts w:ascii="Times New Roman" w:hAnsi="Times New Roman"/>
            <w:b/>
            <w:sz w:val="24"/>
            <w:szCs w:val="24"/>
            <w:lang w:val="en-US"/>
            <w:rPrChange w:id="342" w:author="Windows 7" w:date="2019-04-29T22:10:00Z">
              <w:rPr>
                <w:rFonts w:ascii="Times New Roman" w:hAnsi="Times New Roman"/>
                <w:b/>
                <w:sz w:val="24"/>
                <w:szCs w:val="24"/>
              </w:rPr>
            </w:rPrChange>
          </w:rPr>
          <w:delText xml:space="preserve"> </w:delText>
        </w:r>
        <w:r w:rsidR="00041784" w:rsidRPr="00985DB3" w:rsidDel="004A7947">
          <w:rPr>
            <w:rFonts w:ascii="Times New Roman" w:hAnsi="Times New Roman"/>
            <w:b/>
            <w:sz w:val="24"/>
            <w:szCs w:val="24"/>
            <w:lang w:val="en-US"/>
          </w:rPr>
          <w:delText>Syarat</w:delText>
        </w:r>
      </w:del>
    </w:p>
    <w:p w:rsidR="00000000" w:rsidRDefault="007039F3">
      <w:pPr>
        <w:jc w:val="center"/>
        <w:rPr>
          <w:del w:id="343" w:author="Windows 7" w:date="2019-04-29T22:08:00Z"/>
          <w:rFonts w:ascii="Times New Roman" w:hAnsi="Times New Roman"/>
          <w:b/>
          <w:sz w:val="24"/>
          <w:szCs w:val="24"/>
          <w:lang w:val="en-US"/>
          <w:rPrChange w:id="344" w:author="Windows 7" w:date="2019-04-29T22:10:00Z">
            <w:rPr>
              <w:del w:id="345" w:author="Windows 7" w:date="2019-04-29T22:08:00Z"/>
              <w:rFonts w:ascii="Times New Roman" w:hAnsi="Times New Roman"/>
              <w:sz w:val="24"/>
              <w:szCs w:val="24"/>
              <w:lang w:val="en-US"/>
            </w:rPr>
          </w:rPrChange>
        </w:rPr>
        <w:pPrChange w:id="346" w:author="Windows 7" w:date="2019-04-29T22:10:00Z">
          <w:pPr>
            <w:jc w:val="both"/>
          </w:pPr>
        </w:pPrChange>
      </w:pPr>
      <w:del w:id="347" w:author="Windows 7" w:date="2019-04-29T22:08:00Z">
        <w:r w:rsidRPr="007039F3">
          <w:rPr>
            <w:rFonts w:ascii="Times New Roman" w:hAnsi="Times New Roman"/>
            <w:b/>
            <w:sz w:val="24"/>
            <w:szCs w:val="24"/>
            <w:lang w:val="en-US"/>
            <w:rPrChange w:id="348" w:author="Windows 7" w:date="2019-04-29T22:10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delText>Syarat Badan Pengawas Organisasi adalah :</w:delText>
        </w:r>
      </w:del>
    </w:p>
    <w:p w:rsidR="00000000" w:rsidRDefault="007039F3">
      <w:pPr>
        <w:jc w:val="center"/>
        <w:rPr>
          <w:del w:id="349" w:author="Windows 7" w:date="2019-04-29T22:08:00Z"/>
          <w:rFonts w:ascii="Times New Roman" w:hAnsi="Times New Roman"/>
          <w:b/>
          <w:sz w:val="24"/>
          <w:szCs w:val="24"/>
          <w:lang w:val="en-US"/>
          <w:rPrChange w:id="350" w:author="Windows 7" w:date="2019-04-29T22:10:00Z">
            <w:rPr>
              <w:del w:id="351" w:author="Windows 7" w:date="2019-04-29T22:08:00Z"/>
              <w:rFonts w:ascii="Times New Roman" w:hAnsi="Times New Roman"/>
              <w:sz w:val="24"/>
              <w:szCs w:val="24"/>
              <w:lang w:val="en-US"/>
            </w:rPr>
          </w:rPrChange>
        </w:rPr>
        <w:pPrChange w:id="352" w:author="Windows 7" w:date="2019-04-29T22:10:00Z">
          <w:pPr>
            <w:pStyle w:val="ListParagraph"/>
            <w:numPr>
              <w:numId w:val="17"/>
            </w:numPr>
            <w:ind w:left="426" w:hanging="360"/>
            <w:jc w:val="both"/>
          </w:pPr>
        </w:pPrChange>
      </w:pPr>
      <w:del w:id="353" w:author="Windows 7" w:date="2019-04-29T22:08:00Z">
        <w:r w:rsidRPr="007039F3">
          <w:rPr>
            <w:rFonts w:ascii="Times New Roman" w:hAnsi="Times New Roman"/>
            <w:b/>
            <w:sz w:val="24"/>
            <w:szCs w:val="24"/>
            <w:lang w:val="en-US"/>
            <w:rPrChange w:id="354" w:author="Windows 7" w:date="2019-04-29T22:10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delText>Pernah menjadi Badan Pengurus Harian KEMALA.</w:delText>
        </w:r>
      </w:del>
    </w:p>
    <w:p w:rsidR="00000000" w:rsidRDefault="007039F3">
      <w:pPr>
        <w:jc w:val="center"/>
        <w:rPr>
          <w:del w:id="355" w:author="Windows 7" w:date="2019-04-29T22:08:00Z"/>
          <w:rFonts w:ascii="Times New Roman" w:hAnsi="Times New Roman"/>
          <w:b/>
          <w:sz w:val="24"/>
          <w:szCs w:val="24"/>
          <w:lang w:val="en-US"/>
          <w:rPrChange w:id="356" w:author="Windows 7" w:date="2019-04-29T22:10:00Z">
            <w:rPr>
              <w:del w:id="357" w:author="Windows 7" w:date="2019-04-29T22:08:00Z"/>
              <w:rFonts w:ascii="Times New Roman" w:hAnsi="Times New Roman"/>
              <w:sz w:val="24"/>
              <w:szCs w:val="24"/>
              <w:lang w:val="sv-SE"/>
            </w:rPr>
          </w:rPrChange>
        </w:rPr>
        <w:pPrChange w:id="358" w:author="Windows 7" w:date="2019-04-29T22:10:00Z">
          <w:pPr>
            <w:pStyle w:val="ListParagraph"/>
            <w:numPr>
              <w:numId w:val="17"/>
            </w:numPr>
            <w:ind w:left="426" w:hanging="360"/>
            <w:jc w:val="both"/>
          </w:pPr>
        </w:pPrChange>
      </w:pPr>
      <w:del w:id="359" w:author="Windows 7" w:date="2019-04-29T22:08:00Z">
        <w:r w:rsidRPr="007039F3">
          <w:rPr>
            <w:rFonts w:ascii="Times New Roman" w:hAnsi="Times New Roman"/>
            <w:b/>
            <w:sz w:val="24"/>
            <w:szCs w:val="24"/>
            <w:lang w:val="en-US"/>
            <w:rPrChange w:id="360" w:author="Windows 7" w:date="2019-04-29T22:10:00Z">
              <w:rPr>
                <w:rFonts w:ascii="Times New Roman" w:hAnsi="Times New Roman"/>
                <w:sz w:val="24"/>
                <w:szCs w:val="24"/>
                <w:lang w:val="sv-SE"/>
              </w:rPr>
            </w:rPrChange>
          </w:rPr>
          <w:delText>Mahasiswa aktif Universitas Sriwijaya.</w:delText>
        </w:r>
      </w:del>
    </w:p>
    <w:p w:rsidR="00000000" w:rsidRDefault="00BE570E">
      <w:pPr>
        <w:jc w:val="center"/>
        <w:rPr>
          <w:ins w:id="361" w:author="Windows 7" w:date="2019-04-29T22:09:00Z"/>
          <w:rFonts w:ascii="Times New Roman" w:hAnsi="Times New Roman"/>
          <w:b/>
          <w:sz w:val="24"/>
          <w:szCs w:val="24"/>
          <w:lang w:val="en-US"/>
          <w:rPrChange w:id="362" w:author="Windows 7" w:date="2019-04-29T22:10:00Z">
            <w:rPr>
              <w:ins w:id="363" w:author="Windows 7" w:date="2019-04-29T22:09:00Z"/>
              <w:rFonts w:ascii="Times New Roman" w:hAnsi="Times New Roman"/>
              <w:sz w:val="24"/>
              <w:szCs w:val="24"/>
              <w:lang w:val="sv-SE"/>
            </w:rPr>
          </w:rPrChange>
        </w:rPr>
        <w:pPrChange w:id="364" w:author="Windows 7" w:date="2019-04-29T22:10:00Z">
          <w:pPr>
            <w:pStyle w:val="ListParagraph"/>
            <w:ind w:left="426"/>
            <w:jc w:val="both"/>
          </w:pPr>
        </w:pPrChange>
      </w:pPr>
    </w:p>
    <w:p w:rsidR="00000000" w:rsidRDefault="00367F6D">
      <w:pPr>
        <w:pStyle w:val="ListParagraph"/>
        <w:ind w:left="0"/>
        <w:jc w:val="center"/>
        <w:rPr>
          <w:ins w:id="365" w:author="Windows 7" w:date="2019-04-29T22:11:00Z"/>
          <w:rFonts w:ascii="Times New Roman" w:hAnsi="Times New Roman"/>
          <w:b/>
          <w:sz w:val="24"/>
          <w:szCs w:val="24"/>
          <w:lang w:val="sv-SE"/>
        </w:rPr>
        <w:pPrChange w:id="366" w:author="Windows 7" w:date="2019-04-29T22:10:00Z">
          <w:pPr>
            <w:pStyle w:val="ListParagraph"/>
            <w:ind w:left="426"/>
            <w:jc w:val="both"/>
          </w:pPr>
        </w:pPrChange>
      </w:pPr>
      <w:ins w:id="367" w:author="Windows 7" w:date="2019-04-29T22:10:00Z">
        <w:r>
          <w:rPr>
            <w:rFonts w:ascii="Times New Roman" w:hAnsi="Times New Roman"/>
            <w:b/>
            <w:sz w:val="24"/>
            <w:szCs w:val="24"/>
            <w:lang w:val="sv-SE"/>
          </w:rPr>
          <w:t>Pasa</w:t>
        </w:r>
      </w:ins>
      <w:ins w:id="368" w:author="Windows 7" w:date="2019-04-29T22:11:00Z">
        <w:r>
          <w:rPr>
            <w:rFonts w:ascii="Times New Roman" w:hAnsi="Times New Roman"/>
            <w:b/>
            <w:sz w:val="24"/>
            <w:szCs w:val="24"/>
            <w:lang w:val="sv-SE"/>
          </w:rPr>
          <w:t>l 17 : Lambang</w:t>
        </w:r>
      </w:ins>
    </w:p>
    <w:p w:rsidR="00000000" w:rsidRDefault="00F932AE">
      <w:pPr>
        <w:pStyle w:val="ListParagraph"/>
        <w:ind w:left="0"/>
        <w:rPr>
          <w:ins w:id="369" w:author="Windows 7" w:date="2019-04-29T22:12:00Z"/>
          <w:rFonts w:ascii="Times New Roman" w:hAnsi="Times New Roman"/>
          <w:sz w:val="24"/>
          <w:szCs w:val="24"/>
          <w:lang w:val="sv-SE"/>
        </w:rPr>
        <w:pPrChange w:id="370" w:author="Windows 7" w:date="2019-04-29T22:11:00Z">
          <w:pPr>
            <w:pStyle w:val="ListParagraph"/>
            <w:ind w:left="426"/>
            <w:jc w:val="both"/>
          </w:pPr>
        </w:pPrChange>
      </w:pPr>
      <w:ins w:id="371" w:author="Windows 7" w:date="2019-04-29T22:12:00Z">
        <w:r>
          <w:rPr>
            <w:rFonts w:ascii="Times New Roman" w:hAnsi="Times New Roman"/>
            <w:sz w:val="24"/>
            <w:szCs w:val="24"/>
            <w:lang w:val="sv-SE"/>
          </w:rPr>
          <w:t>Filosofi Lambang:</w:t>
        </w:r>
      </w:ins>
    </w:p>
    <w:p w:rsidR="00000000" w:rsidRDefault="00F932AE">
      <w:pPr>
        <w:pStyle w:val="ListParagraph"/>
        <w:numPr>
          <w:ilvl w:val="0"/>
          <w:numId w:val="49"/>
        </w:numPr>
        <w:ind w:left="851"/>
        <w:rPr>
          <w:ins w:id="372" w:author="Windows 7" w:date="2019-04-29T22:13:00Z"/>
          <w:rFonts w:ascii="Times New Roman" w:hAnsi="Times New Roman"/>
          <w:sz w:val="24"/>
          <w:szCs w:val="24"/>
          <w:lang w:val="sv-SE"/>
        </w:rPr>
        <w:pPrChange w:id="373" w:author="Windows 7" w:date="2019-04-29T22:13:00Z">
          <w:pPr>
            <w:pStyle w:val="ListParagraph"/>
            <w:ind w:left="426"/>
            <w:jc w:val="both"/>
          </w:pPr>
        </w:pPrChange>
      </w:pPr>
      <w:ins w:id="374" w:author="Windows 7" w:date="2019-04-29T22:13:00Z">
        <w:r>
          <w:rPr>
            <w:rFonts w:ascii="Times New Roman" w:hAnsi="Times New Roman"/>
            <w:sz w:val="24"/>
            <w:szCs w:val="24"/>
            <w:lang w:val="sv-SE"/>
          </w:rPr>
          <w:t>Warna biru, coklat dan hijau merupakan warna khas batik Lampung.</w:t>
        </w:r>
      </w:ins>
    </w:p>
    <w:p w:rsidR="00000000" w:rsidRDefault="00F932AE">
      <w:pPr>
        <w:pStyle w:val="ListParagraph"/>
        <w:numPr>
          <w:ilvl w:val="0"/>
          <w:numId w:val="49"/>
        </w:numPr>
        <w:ind w:left="851"/>
        <w:rPr>
          <w:ins w:id="375" w:author="Windows 7" w:date="2019-04-29T22:14:00Z"/>
          <w:rFonts w:ascii="Times New Roman" w:hAnsi="Times New Roman"/>
          <w:sz w:val="24"/>
          <w:szCs w:val="24"/>
          <w:lang w:val="sv-SE"/>
        </w:rPr>
        <w:pPrChange w:id="376" w:author="Windows 7" w:date="2019-04-29T22:13:00Z">
          <w:pPr>
            <w:pStyle w:val="ListParagraph"/>
            <w:ind w:left="426"/>
            <w:jc w:val="both"/>
          </w:pPr>
        </w:pPrChange>
      </w:pPr>
      <w:ins w:id="377" w:author="Windows 7" w:date="2019-04-29T22:13:00Z">
        <w:r>
          <w:rPr>
            <w:rFonts w:ascii="Times New Roman" w:hAnsi="Times New Roman"/>
            <w:sz w:val="24"/>
            <w:szCs w:val="24"/>
            <w:lang w:val="sv-SE"/>
          </w:rPr>
          <w:t xml:space="preserve">Siger memayungi lambang Unsri dan warna bermakna </w:t>
        </w:r>
      </w:ins>
      <w:ins w:id="378" w:author="Windows 7" w:date="2019-04-29T22:14:00Z">
        <w:r>
          <w:rPr>
            <w:rFonts w:ascii="Times New Roman" w:hAnsi="Times New Roman"/>
            <w:sz w:val="24"/>
            <w:szCs w:val="24"/>
            <w:lang w:val="sv-SE"/>
          </w:rPr>
          <w:t>bahwa mahasiswa Unsri yang berasal dari Lampung dinaungi oleh Kemala Unsri.</w:t>
        </w:r>
      </w:ins>
    </w:p>
    <w:p w:rsidR="00000000" w:rsidRDefault="00F932AE">
      <w:pPr>
        <w:pStyle w:val="ListParagraph"/>
        <w:numPr>
          <w:ilvl w:val="0"/>
          <w:numId w:val="49"/>
        </w:numPr>
        <w:ind w:left="851"/>
        <w:rPr>
          <w:ins w:id="379" w:author="Windows 7" w:date="2019-04-29T22:15:00Z"/>
          <w:rFonts w:ascii="Times New Roman" w:hAnsi="Times New Roman"/>
          <w:sz w:val="24"/>
          <w:szCs w:val="24"/>
          <w:lang w:val="sv-SE"/>
        </w:rPr>
        <w:pPrChange w:id="380" w:author="Windows 7" w:date="2019-04-29T22:13:00Z">
          <w:pPr>
            <w:pStyle w:val="ListParagraph"/>
            <w:ind w:left="426"/>
            <w:jc w:val="both"/>
          </w:pPr>
        </w:pPrChange>
      </w:pPr>
      <w:ins w:id="381" w:author="Windows 7" w:date="2019-04-29T22:14:00Z">
        <w:r>
          <w:rPr>
            <w:rFonts w:ascii="Times New Roman" w:hAnsi="Times New Roman"/>
            <w:sz w:val="24"/>
            <w:szCs w:val="24"/>
            <w:lang w:val="sv-SE"/>
          </w:rPr>
          <w:t>Tulisan K</w:t>
        </w:r>
      </w:ins>
      <w:ins w:id="382" w:author="Windows 7" w:date="2019-04-29T22:15:00Z">
        <w:r>
          <w:rPr>
            <w:rFonts w:ascii="Times New Roman" w:hAnsi="Times New Roman"/>
            <w:sz w:val="24"/>
            <w:szCs w:val="24"/>
            <w:lang w:val="sv-SE"/>
          </w:rPr>
          <w:t>EMALA merupakan nama organisasi.</w:t>
        </w:r>
      </w:ins>
    </w:p>
    <w:p w:rsidR="00000000" w:rsidRDefault="00F932AE">
      <w:pPr>
        <w:pStyle w:val="ListParagraph"/>
        <w:numPr>
          <w:ilvl w:val="0"/>
          <w:numId w:val="49"/>
        </w:numPr>
        <w:ind w:left="851"/>
        <w:rPr>
          <w:ins w:id="383" w:author="Windows 7" w:date="2019-04-29T22:16:00Z"/>
          <w:rFonts w:ascii="Times New Roman" w:hAnsi="Times New Roman"/>
          <w:sz w:val="24"/>
          <w:szCs w:val="24"/>
          <w:lang w:val="sv-SE"/>
        </w:rPr>
        <w:pPrChange w:id="384" w:author="Windows 7" w:date="2019-04-29T22:13:00Z">
          <w:pPr>
            <w:pStyle w:val="ListParagraph"/>
            <w:ind w:left="426"/>
            <w:jc w:val="both"/>
          </w:pPr>
        </w:pPrChange>
      </w:pPr>
      <w:ins w:id="385" w:author="Windows 7" w:date="2019-04-29T22:15:00Z">
        <w:r>
          <w:rPr>
            <w:rFonts w:ascii="Times New Roman" w:hAnsi="Times New Roman"/>
            <w:sz w:val="24"/>
            <w:szCs w:val="24"/>
            <w:lang w:val="sv-SE"/>
          </w:rPr>
          <w:t>Penulisan aksara Lampung berwarna kuning di bawah tulisan KEMALA yang bert</w:t>
        </w:r>
      </w:ins>
      <w:ins w:id="386" w:author="Windows 7" w:date="2019-04-29T22:16:00Z">
        <w:r>
          <w:rPr>
            <w:rFonts w:ascii="Times New Roman" w:hAnsi="Times New Roman"/>
            <w:sz w:val="24"/>
            <w:szCs w:val="24"/>
            <w:lang w:val="sv-SE"/>
          </w:rPr>
          <w:t>uliskan UNSRI.</w:t>
        </w:r>
      </w:ins>
    </w:p>
    <w:p w:rsidR="00000000" w:rsidRDefault="007039F3">
      <w:pPr>
        <w:jc w:val="center"/>
        <w:rPr>
          <w:ins w:id="387" w:author="Windows 7" w:date="2019-04-29T22:17:00Z"/>
          <w:rFonts w:ascii="Times New Roman" w:hAnsi="Times New Roman"/>
          <w:b/>
          <w:sz w:val="24"/>
          <w:szCs w:val="24"/>
          <w:lang w:val="sv-SE"/>
        </w:rPr>
        <w:pPrChange w:id="388" w:author="Windows 7" w:date="2019-04-29T22:16:00Z">
          <w:pPr>
            <w:pStyle w:val="ListParagraph"/>
            <w:ind w:left="426"/>
            <w:jc w:val="both"/>
          </w:pPr>
        </w:pPrChange>
      </w:pPr>
      <w:ins w:id="389" w:author="Windows 7" w:date="2019-04-29T22:16:00Z">
        <w:r w:rsidRPr="007039F3">
          <w:rPr>
            <w:rFonts w:ascii="Times New Roman" w:hAnsi="Times New Roman"/>
            <w:b/>
            <w:sz w:val="24"/>
            <w:szCs w:val="24"/>
            <w:lang w:val="sv-SE"/>
            <w:rPrChange w:id="390" w:author="Windows 7" w:date="2019-04-29T22:17:00Z">
              <w:rPr>
                <w:rFonts w:ascii="Times New Roman" w:hAnsi="Times New Roman"/>
                <w:sz w:val="24"/>
                <w:szCs w:val="24"/>
                <w:lang w:val="sv-SE"/>
              </w:rPr>
            </w:rPrChange>
          </w:rPr>
          <w:t>Pasal 18 : Atribut</w:t>
        </w:r>
      </w:ins>
    </w:p>
    <w:p w:rsidR="00000000" w:rsidRDefault="00552A93">
      <w:pPr>
        <w:pStyle w:val="ListParagraph"/>
        <w:numPr>
          <w:ilvl w:val="0"/>
          <w:numId w:val="50"/>
        </w:numPr>
        <w:ind w:left="426"/>
        <w:rPr>
          <w:ins w:id="391" w:author="Windows 7" w:date="2019-04-29T22:17:00Z"/>
          <w:rFonts w:ascii="Times New Roman" w:hAnsi="Times New Roman"/>
          <w:sz w:val="24"/>
          <w:szCs w:val="24"/>
          <w:lang w:val="sv-SE"/>
        </w:rPr>
        <w:pPrChange w:id="392" w:author="Windows 7" w:date="2019-04-29T22:17:00Z">
          <w:pPr>
            <w:pStyle w:val="ListParagraph"/>
            <w:ind w:left="426"/>
            <w:jc w:val="both"/>
          </w:pPr>
        </w:pPrChange>
      </w:pPr>
      <w:ins w:id="393" w:author="Windows 7" w:date="2019-04-29T22:17:00Z">
        <w:r>
          <w:rPr>
            <w:rFonts w:ascii="Times New Roman" w:hAnsi="Times New Roman"/>
            <w:sz w:val="24"/>
            <w:szCs w:val="24"/>
            <w:lang w:val="sv-SE"/>
          </w:rPr>
          <w:t>Atribut resmi Kemala Unsri yaitu PDH Kemala Unsri</w:t>
        </w:r>
      </w:ins>
      <w:ins w:id="394" w:author="Windows 7" w:date="2019-04-29T22:19:00Z">
        <w:r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000000" w:rsidRDefault="00552A93">
      <w:pPr>
        <w:pStyle w:val="ListParagraph"/>
        <w:numPr>
          <w:ilvl w:val="0"/>
          <w:numId w:val="50"/>
        </w:numPr>
        <w:ind w:left="426"/>
        <w:rPr>
          <w:rFonts w:ascii="Times New Roman" w:hAnsi="Times New Roman"/>
          <w:sz w:val="24"/>
          <w:szCs w:val="24"/>
          <w:lang w:val="sv-SE"/>
          <w:rPrChange w:id="395" w:author="Windows 7" w:date="2019-04-29T22:17:00Z">
            <w:rPr>
              <w:lang w:val="sv-SE"/>
            </w:rPr>
          </w:rPrChange>
        </w:rPr>
        <w:pPrChange w:id="396" w:author="Windows 7" w:date="2019-04-29T22:17:00Z">
          <w:pPr>
            <w:pStyle w:val="ListParagraph"/>
            <w:ind w:left="426"/>
            <w:jc w:val="both"/>
          </w:pPr>
        </w:pPrChange>
      </w:pPr>
      <w:ins w:id="397" w:author="Windows 7" w:date="2019-04-29T22:17:00Z">
        <w:r>
          <w:rPr>
            <w:rFonts w:ascii="Times New Roman" w:hAnsi="Times New Roman"/>
            <w:sz w:val="24"/>
            <w:szCs w:val="24"/>
            <w:lang w:val="sv-SE"/>
          </w:rPr>
          <w:t>Atribut tidak resmi Kemala Unsri yait</w:t>
        </w:r>
      </w:ins>
      <w:ins w:id="398" w:author="Windows 7" w:date="2019-04-29T22:18:00Z">
        <w:r>
          <w:rPr>
            <w:rFonts w:ascii="Times New Roman" w:hAnsi="Times New Roman"/>
            <w:sz w:val="24"/>
            <w:szCs w:val="24"/>
            <w:lang w:val="sv-SE"/>
          </w:rPr>
          <w:t>u jaket kabinet</w:t>
        </w:r>
      </w:ins>
      <w:ins w:id="399" w:author="Windows 7" w:date="2019-04-29T22:19:00Z">
        <w:r>
          <w:rPr>
            <w:rFonts w:ascii="Times New Roman" w:hAnsi="Times New Roman"/>
            <w:sz w:val="24"/>
            <w:szCs w:val="24"/>
            <w:lang w:val="sv-SE"/>
          </w:rPr>
          <w:t xml:space="preserve"> Kemala Unsri.</w:t>
        </w:r>
      </w:ins>
    </w:p>
    <w:p w:rsidR="00552A93" w:rsidRDefault="00552A93" w:rsidP="00041784">
      <w:pPr>
        <w:spacing w:after="0"/>
        <w:jc w:val="center"/>
        <w:rPr>
          <w:ins w:id="400" w:author="Windows 7" w:date="2019-04-29T22:19:00Z"/>
          <w:rFonts w:ascii="Times New Roman" w:hAnsi="Times New Roman"/>
          <w:b/>
          <w:sz w:val="24"/>
          <w:szCs w:val="24"/>
          <w:lang w:val="en-US"/>
        </w:rPr>
      </w:pPr>
    </w:p>
    <w:p w:rsidR="00041784" w:rsidRPr="00985DB3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BAB V</w:t>
      </w:r>
      <w:ins w:id="401" w:author="Windows User" w:date="2019-05-02T21:36:00Z">
        <w:r w:rsidR="00553E2D">
          <w:rPr>
            <w:rFonts w:ascii="Times New Roman" w:hAnsi="Times New Roman"/>
            <w:b/>
            <w:sz w:val="24"/>
            <w:szCs w:val="24"/>
            <w:lang w:val="en-US"/>
          </w:rPr>
          <w:t>I</w:t>
        </w:r>
      </w:ins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KEUANGAN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lastRenderedPageBreak/>
        <w:t>Pasal</w:t>
      </w:r>
      <w:proofErr w:type="spellEnd"/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992685">
        <w:rPr>
          <w:rFonts w:ascii="Times New Roman" w:hAnsi="Times New Roman"/>
          <w:b/>
          <w:sz w:val="24"/>
          <w:szCs w:val="24"/>
          <w:lang w:val="en-US"/>
        </w:rPr>
        <w:t>1</w:t>
      </w:r>
      <w:r w:rsidR="00992685">
        <w:rPr>
          <w:rFonts w:ascii="Times New Roman" w:hAnsi="Times New Roman"/>
          <w:b/>
          <w:sz w:val="24"/>
          <w:szCs w:val="24"/>
        </w:rPr>
        <w:t>9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proofErr w:type="gramEnd"/>
      <w:r w:rsidR="00992685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Keuangan</w:t>
      </w:r>
      <w:proofErr w:type="spellEnd"/>
    </w:p>
    <w:p w:rsidR="00041784" w:rsidRPr="00A92148" w:rsidRDefault="00041784" w:rsidP="00041784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Pengelolaan dan penggunaan keuangan diatur oleh bendahara</w:t>
      </w:r>
      <w:r>
        <w:rPr>
          <w:rFonts w:ascii="Times New Roman" w:hAnsi="Times New Roman"/>
          <w:sz w:val="24"/>
          <w:szCs w:val="24"/>
        </w:rPr>
        <w:t xml:space="preserve"> umum </w:t>
      </w:r>
      <w:r w:rsidRPr="00A92148">
        <w:rPr>
          <w:rFonts w:ascii="Times New Roman" w:hAnsi="Times New Roman"/>
          <w:sz w:val="24"/>
          <w:szCs w:val="24"/>
          <w:lang w:val="sv-SE"/>
        </w:rPr>
        <w:t>dengan persetujuan Ketu</w:t>
      </w:r>
      <w:r>
        <w:rPr>
          <w:rFonts w:ascii="Times New Roman" w:hAnsi="Times New Roman"/>
          <w:sz w:val="24"/>
          <w:szCs w:val="24"/>
          <w:lang w:val="sv-SE"/>
        </w:rPr>
        <w:t xml:space="preserve">a Umum dan diawasi oleh </w:t>
      </w:r>
      <w:ins w:id="402" w:author="Windows 7" w:date="2019-04-29T22:19:00Z">
        <w:r w:rsidR="00552A93">
          <w:rPr>
            <w:rFonts w:ascii="Times New Roman" w:hAnsi="Times New Roman"/>
            <w:sz w:val="24"/>
            <w:szCs w:val="24"/>
            <w:lang w:val="sv-SE"/>
          </w:rPr>
          <w:t xml:space="preserve">seluruh </w:t>
        </w:r>
      </w:ins>
      <w:r>
        <w:rPr>
          <w:rFonts w:ascii="Times New Roman" w:hAnsi="Times New Roman"/>
          <w:sz w:val="24"/>
          <w:szCs w:val="24"/>
          <w:lang w:val="sv-SE"/>
        </w:rPr>
        <w:t>anggota</w:t>
      </w:r>
      <w:r>
        <w:rPr>
          <w:rFonts w:ascii="Times New Roman" w:hAnsi="Times New Roman"/>
          <w:sz w:val="24"/>
          <w:szCs w:val="24"/>
        </w:rPr>
        <w:t xml:space="preserve"> aktif</w:t>
      </w:r>
      <w:ins w:id="403" w:author="Windows 7" w:date="2019-04-29T22:19:00Z">
        <w:r w:rsidR="00552A93"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041784" w:rsidRPr="00A92148" w:rsidRDefault="00041784" w:rsidP="00041784">
      <w:pPr>
        <w:pStyle w:val="ListParagraph"/>
        <w:numPr>
          <w:ilvl w:val="0"/>
          <w:numId w:val="18"/>
        </w:numPr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Saldo ke</w:t>
      </w:r>
      <w:r>
        <w:rPr>
          <w:rFonts w:ascii="Times New Roman" w:hAnsi="Times New Roman"/>
          <w:sz w:val="24"/>
          <w:szCs w:val="24"/>
        </w:rPr>
        <w:t>pengurusan</w:t>
      </w:r>
      <w:ins w:id="404" w:author="Windows 7" w:date="2019-04-29T22:19:00Z">
        <w:r w:rsidR="00552A93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sebelumnya </w:t>
      </w:r>
      <w:r>
        <w:rPr>
          <w:rFonts w:ascii="Times New Roman" w:hAnsi="Times New Roman"/>
          <w:sz w:val="24"/>
          <w:szCs w:val="24"/>
          <w:lang w:val="sv-SE"/>
        </w:rPr>
        <w:t>diserahkan</w:t>
      </w:r>
      <w:r w:rsidRPr="00494782">
        <w:rPr>
          <w:rFonts w:ascii="Times New Roman" w:hAnsi="Times New Roman"/>
          <w:sz w:val="24"/>
          <w:szCs w:val="24"/>
          <w:lang w:val="sv-SE"/>
        </w:rPr>
        <w:t xml:space="preserve"> sepenuhnya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kepada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r w:rsidR="00497890">
        <w:rPr>
          <w:rFonts w:ascii="Times New Roman" w:hAnsi="Times New Roman"/>
          <w:sz w:val="24"/>
          <w:szCs w:val="24"/>
        </w:rPr>
        <w:t>Kemala Unsri</w:t>
      </w:r>
      <w:r>
        <w:rPr>
          <w:rFonts w:ascii="Times New Roman" w:hAnsi="Times New Roman"/>
          <w:sz w:val="24"/>
          <w:szCs w:val="24"/>
        </w:rPr>
        <w:t xml:space="preserve"> selanjutnya.</w:t>
      </w:r>
    </w:p>
    <w:p w:rsidR="00041784" w:rsidRPr="00A92148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:rsidR="00041784" w:rsidRPr="00985DB3" w:rsidRDefault="00041784" w:rsidP="00041784">
      <w:pPr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BAB VI</w:t>
      </w:r>
      <w:ins w:id="405" w:author="Windows User" w:date="2019-05-02T21:36:00Z">
        <w:r w:rsidR="00553E2D">
          <w:rPr>
            <w:rFonts w:ascii="Times New Roman" w:hAnsi="Times New Roman"/>
            <w:b/>
            <w:sz w:val="24"/>
            <w:szCs w:val="24"/>
            <w:lang w:val="en-US"/>
          </w:rPr>
          <w:t>I</w:t>
        </w:r>
      </w:ins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ATURAN TAMBAHAN</w:t>
      </w:r>
    </w:p>
    <w:p w:rsidR="00041784" w:rsidRPr="00985DB3" w:rsidRDefault="00041784" w:rsidP="00041784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Pasal</w:t>
      </w:r>
      <w:proofErr w:type="spellEnd"/>
      <w:r w:rsidR="00FC5E7E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FC5E7E">
        <w:rPr>
          <w:rFonts w:ascii="Times New Roman" w:hAnsi="Times New Roman"/>
          <w:b/>
          <w:sz w:val="24"/>
          <w:szCs w:val="24"/>
        </w:rPr>
        <w:t>20</w:t>
      </w:r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:</w:t>
      </w:r>
      <w:proofErr w:type="gramEnd"/>
      <w:r w:rsidR="00FC5E7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b/>
          <w:sz w:val="24"/>
          <w:szCs w:val="24"/>
          <w:lang w:val="en-US"/>
        </w:rPr>
        <w:t>Penyempurnaan</w:t>
      </w:r>
      <w:proofErr w:type="spellEnd"/>
      <w:r w:rsidRPr="00985DB3">
        <w:rPr>
          <w:rFonts w:ascii="Times New Roman" w:hAnsi="Times New Roman"/>
          <w:b/>
          <w:sz w:val="24"/>
          <w:szCs w:val="24"/>
          <w:lang w:val="en-US"/>
        </w:rPr>
        <w:t xml:space="preserve"> ART</w:t>
      </w:r>
    </w:p>
    <w:p w:rsidR="00041784" w:rsidRPr="00985DB3" w:rsidRDefault="00041784" w:rsidP="00041784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Penyempurnaan</w:t>
      </w:r>
      <w:proofErr w:type="spellEnd"/>
      <w:r w:rsidRPr="00985DB3">
        <w:rPr>
          <w:rFonts w:ascii="Times New Roman" w:hAnsi="Times New Roman"/>
          <w:sz w:val="24"/>
          <w:szCs w:val="24"/>
          <w:lang w:val="en-US"/>
        </w:rPr>
        <w:t xml:space="preserve"> ART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dilakukan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ins w:id="406" w:author="Windows 7" w:date="2019-04-29T22:20:00Z">
        <w:r w:rsidR="00552A93">
          <w:rPr>
            <w:rFonts w:ascii="Times New Roman" w:hAnsi="Times New Roman"/>
            <w:sz w:val="24"/>
            <w:szCs w:val="24"/>
            <w:lang w:val="en-US"/>
          </w:rPr>
          <w:t>,</w:t>
        </w:r>
      </w:ins>
      <w:del w:id="407" w:author="Windows 7" w:date="2019-04-29T22:20:00Z">
        <w:r w:rsidR="00FC5E7E" w:rsidDel="00552A93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552A93">
          <w:rPr>
            <w:rFonts w:ascii="Times New Roman" w:hAnsi="Times New Roman"/>
            <w:sz w:val="24"/>
            <w:szCs w:val="24"/>
            <w:lang w:val="en-US"/>
          </w:rPr>
          <w:delText>dan</w:delText>
        </w:r>
      </w:del>
      <w:r w:rsidR="00FC5E7E">
        <w:rPr>
          <w:rFonts w:ascii="Times New Roman" w:hAnsi="Times New Roman"/>
          <w:sz w:val="24"/>
          <w:szCs w:val="24"/>
        </w:rPr>
        <w:t xml:space="preserve"> </w:t>
      </w:r>
      <w:r w:rsidR="00FC5E7E" w:rsidRPr="00FC5E7E">
        <w:rPr>
          <w:rFonts w:ascii="Times New Roman" w:hAnsi="Times New Roman"/>
          <w:sz w:val="24"/>
          <w:szCs w:val="24"/>
          <w:lang w:val="sv-SE"/>
        </w:rPr>
        <w:t>Badan Pengawas Organisasi</w:t>
      </w:r>
      <w:ins w:id="408" w:author="Windows 7" w:date="2019-04-29T22:20:00Z">
        <w:r w:rsidR="00552A93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2A93"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 w:rsidR="00552A93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2A93">
          <w:rPr>
            <w:rFonts w:ascii="Times New Roman" w:hAnsi="Times New Roman"/>
            <w:sz w:val="24"/>
            <w:szCs w:val="24"/>
            <w:lang w:val="en-US"/>
          </w:rPr>
          <w:t>seluruh</w:t>
        </w:r>
        <w:proofErr w:type="spellEnd"/>
        <w:r w:rsidR="00552A93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2A93">
          <w:rPr>
            <w:rFonts w:ascii="Times New Roman" w:hAnsi="Times New Roman"/>
            <w:sz w:val="24"/>
            <w:szCs w:val="24"/>
            <w:lang w:val="en-US"/>
          </w:rPr>
          <w:t>anggota</w:t>
        </w:r>
        <w:proofErr w:type="spellEnd"/>
        <w:r w:rsidR="00552A93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552A93">
          <w:rPr>
            <w:rFonts w:ascii="Times New Roman" w:hAnsi="Times New Roman"/>
            <w:sz w:val="24"/>
            <w:szCs w:val="24"/>
            <w:lang w:val="en-US"/>
          </w:rPr>
          <w:t>aktif</w:t>
        </w:r>
      </w:ins>
      <w:proofErr w:type="spellEnd"/>
      <w:del w:id="409" w:author="Windows 7" w:date="2019-04-29T22:20:00Z">
        <w:r w:rsidRPr="00985DB3" w:rsidDel="00552A93">
          <w:rPr>
            <w:rFonts w:ascii="Times New Roman" w:hAnsi="Times New Roman"/>
            <w:sz w:val="24"/>
            <w:szCs w:val="24"/>
            <w:lang w:val="en-US"/>
          </w:rPr>
          <w:delText>,</w:delText>
        </w:r>
      </w:del>
      <w:r w:rsidRPr="00985DB3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Pr="00985DB3">
        <w:rPr>
          <w:rFonts w:ascii="Times New Roman" w:hAnsi="Times New Roman"/>
          <w:sz w:val="24"/>
          <w:szCs w:val="24"/>
          <w:lang w:val="en-US"/>
        </w:rPr>
        <w:t>sel</w:t>
      </w:r>
      <w:r>
        <w:rPr>
          <w:rFonts w:ascii="Times New Roman" w:hAnsi="Times New Roman"/>
          <w:sz w:val="24"/>
          <w:szCs w:val="24"/>
          <w:lang w:val="en-US"/>
        </w:rPr>
        <w:t>anjutnya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="00E3688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pertanggungjawabkan</w:t>
      </w:r>
      <w:proofErr w:type="spellEnd"/>
      <w:r w:rsidR="00FC5E7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saat</w:t>
      </w:r>
      <w:r w:rsidRPr="00985DB3">
        <w:rPr>
          <w:rFonts w:ascii="Times New Roman" w:hAnsi="Times New Roman"/>
          <w:sz w:val="24"/>
          <w:szCs w:val="24"/>
          <w:lang w:val="en-US"/>
        </w:rPr>
        <w:t xml:space="preserve"> MUBES</w:t>
      </w:r>
      <w:r w:rsidR="00FC5E7E"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atau  MUSLUB</w:t>
      </w:r>
      <w:proofErr w:type="gramEnd"/>
      <w:r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RDefault="00FC5E7E" w:rsidP="00041784">
      <w:pPr>
        <w:pStyle w:val="ListParagraph"/>
        <w:numPr>
          <w:ilvl w:val="0"/>
          <w:numId w:val="19"/>
        </w:num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Hal–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hal</w:t>
      </w:r>
      <w:proofErr w:type="spellEnd"/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lain yang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diatur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</w:t>
      </w:r>
      <w:r w:rsidR="00041784">
        <w:rPr>
          <w:rFonts w:ascii="Times New Roman" w:hAnsi="Times New Roman"/>
          <w:sz w:val="24"/>
          <w:szCs w:val="24"/>
          <w:lang w:val="en-US"/>
        </w:rPr>
        <w:t>alam</w:t>
      </w:r>
      <w:proofErr w:type="spellEnd"/>
      <w:r w:rsidR="00041784">
        <w:rPr>
          <w:rFonts w:ascii="Times New Roman" w:hAnsi="Times New Roman"/>
          <w:sz w:val="24"/>
          <w:szCs w:val="24"/>
          <w:lang w:val="en-US"/>
        </w:rPr>
        <w:t xml:space="preserve"> ART </w:t>
      </w:r>
      <w:proofErr w:type="spellStart"/>
      <w:r w:rsidR="00041784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>
        <w:rPr>
          <w:rFonts w:ascii="Times New Roman" w:hAnsi="Times New Roman"/>
          <w:sz w:val="24"/>
          <w:szCs w:val="24"/>
          <w:lang w:val="en-US"/>
        </w:rPr>
        <w:t>ditetapkan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>
        <w:rPr>
          <w:rFonts w:ascii="Times New Roman" w:hAnsi="Times New Roman"/>
          <w:sz w:val="24"/>
          <w:szCs w:val="24"/>
          <w:lang w:val="en-US"/>
        </w:rPr>
        <w:t>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992685">
        <w:rPr>
          <w:rFonts w:ascii="Times New Roman" w:hAnsi="Times New Roman"/>
          <w:sz w:val="24"/>
          <w:szCs w:val="24"/>
        </w:rPr>
        <w:t>Badan Pengurus Harian</w:t>
      </w:r>
      <w:ins w:id="410" w:author="Windows 7" w:date="2019-04-29T22:20:00Z">
        <w:r w:rsidR="00552A93">
          <w:rPr>
            <w:rFonts w:ascii="Times New Roman" w:hAnsi="Times New Roman"/>
            <w:sz w:val="24"/>
            <w:szCs w:val="24"/>
            <w:lang w:val="en-US"/>
          </w:rPr>
          <w:t>,</w:t>
        </w:r>
      </w:ins>
      <w:del w:id="411" w:author="Windows 7" w:date="2019-04-29T22:20:00Z">
        <w:r w:rsidDel="00552A93">
          <w:rPr>
            <w:rFonts w:ascii="Times New Roman" w:hAnsi="Times New Roman"/>
            <w:sz w:val="24"/>
            <w:szCs w:val="24"/>
          </w:rPr>
          <w:delText xml:space="preserve"> </w:delText>
        </w:r>
        <w:r w:rsidR="00041784" w:rsidRPr="00985DB3" w:rsidDel="00552A93">
          <w:rPr>
            <w:rFonts w:ascii="Times New Roman" w:hAnsi="Times New Roman"/>
            <w:sz w:val="24"/>
            <w:szCs w:val="24"/>
            <w:lang w:val="en-US"/>
          </w:rPr>
          <w:delText>dan</w:delText>
        </w:r>
      </w:del>
      <w:r>
        <w:rPr>
          <w:rFonts w:ascii="Times New Roman" w:hAnsi="Times New Roman"/>
          <w:sz w:val="24"/>
          <w:szCs w:val="24"/>
        </w:rPr>
        <w:t xml:space="preserve"> </w:t>
      </w:r>
      <w:r w:rsidRPr="00FC5E7E">
        <w:rPr>
          <w:rFonts w:ascii="Times New Roman" w:hAnsi="Times New Roman"/>
          <w:sz w:val="24"/>
          <w:szCs w:val="24"/>
          <w:lang w:val="sv-SE"/>
        </w:rPr>
        <w:t>Badan Pengawas Organisasi</w:t>
      </w:r>
      <w:ins w:id="412" w:author="Windows 7" w:date="2019-04-29T22:20:00Z">
        <w:r w:rsidR="00552A93">
          <w:rPr>
            <w:rFonts w:ascii="Times New Roman" w:hAnsi="Times New Roman"/>
            <w:sz w:val="24"/>
            <w:szCs w:val="24"/>
            <w:lang w:val="sv-SE"/>
          </w:rPr>
          <w:t xml:space="preserve"> dan seluruh anggota aktif</w:t>
        </w:r>
      </w:ins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di</w:t>
      </w:r>
      <w:proofErr w:type="spellEnd"/>
      <w:r w:rsidR="00E368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1784" w:rsidRPr="00985DB3">
        <w:rPr>
          <w:rFonts w:ascii="Times New Roman" w:hAnsi="Times New Roman"/>
          <w:sz w:val="24"/>
          <w:szCs w:val="24"/>
          <w:lang w:val="en-US"/>
        </w:rPr>
        <w:t>pertanggungjawabkan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041784">
        <w:rPr>
          <w:rFonts w:ascii="Times New Roman" w:hAnsi="Times New Roman"/>
          <w:sz w:val="24"/>
          <w:szCs w:val="24"/>
        </w:rPr>
        <w:t>saat</w:t>
      </w:r>
      <w:r w:rsidR="00041784" w:rsidRPr="00985DB3">
        <w:rPr>
          <w:rFonts w:ascii="Times New Roman" w:hAnsi="Times New Roman"/>
          <w:sz w:val="24"/>
          <w:szCs w:val="24"/>
          <w:lang w:val="en-US"/>
        </w:rPr>
        <w:t xml:space="preserve"> MUBES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41784">
        <w:rPr>
          <w:rFonts w:ascii="Times New Roman" w:hAnsi="Times New Roman"/>
          <w:sz w:val="24"/>
          <w:szCs w:val="24"/>
        </w:rPr>
        <w:t>atau  MUSLUB</w:t>
      </w:r>
      <w:proofErr w:type="gramEnd"/>
      <w:r w:rsidR="00041784" w:rsidRPr="00985DB3">
        <w:rPr>
          <w:rFonts w:ascii="Times New Roman" w:hAnsi="Times New Roman"/>
          <w:sz w:val="24"/>
          <w:szCs w:val="24"/>
          <w:lang w:val="en-US"/>
        </w:rPr>
        <w:t>.</w:t>
      </w:r>
    </w:p>
    <w:p w:rsidR="00041784" w:rsidRPr="00985DB3" w:rsidRDefault="00041784" w:rsidP="00041784">
      <w:pPr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41784" w:rsidRPr="0075762F" w:rsidRDefault="00041784" w:rsidP="00041784">
      <w:pPr>
        <w:spacing w:after="0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BAB VII</w:t>
      </w:r>
      <w:ins w:id="413" w:author="Windows User" w:date="2019-05-02T21:36:00Z">
        <w:r w:rsidR="00553E2D">
          <w:rPr>
            <w:rFonts w:ascii="Times New Roman" w:hAnsi="Times New Roman"/>
            <w:b/>
            <w:sz w:val="28"/>
            <w:szCs w:val="28"/>
            <w:lang w:val="sv-SE"/>
          </w:rPr>
          <w:t>I</w:t>
        </w:r>
      </w:ins>
    </w:p>
    <w:p w:rsidR="00041784" w:rsidRPr="0075762F" w:rsidRDefault="00041784" w:rsidP="00041784">
      <w:pPr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75762F">
        <w:rPr>
          <w:rFonts w:ascii="Times New Roman" w:hAnsi="Times New Roman"/>
          <w:b/>
          <w:sz w:val="28"/>
          <w:szCs w:val="28"/>
          <w:lang w:val="sv-SE"/>
        </w:rPr>
        <w:t>PENUTUP</w:t>
      </w:r>
    </w:p>
    <w:p w:rsidR="00041784" w:rsidRPr="00A92148" w:rsidRDefault="00041784" w:rsidP="00041784">
      <w:pPr>
        <w:jc w:val="center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Anggaran Rumah Tangga ini berlaku sejak tanggal ditetapkan.</w:t>
      </w:r>
    </w:p>
    <w:p w:rsidR="00041784" w:rsidRPr="00A92148" w:rsidRDefault="00041784" w:rsidP="00041784">
      <w:pPr>
        <w:ind w:left="567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Ditetapkan di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ins w:id="414" w:author="Windows User" w:date="2019-05-02T21:37:00Z">
        <w:r w:rsidR="00553E2D">
          <w:rPr>
            <w:rFonts w:ascii="Times New Roman" w:hAnsi="Times New Roman"/>
            <w:sz w:val="24"/>
            <w:szCs w:val="24"/>
            <w:lang w:val="sv-SE"/>
          </w:rPr>
          <w:t>Aula Kantin Asrama Lahat</w:t>
        </w:r>
        <w:r w:rsidR="00553E2D" w:rsidDel="00553E2D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del w:id="415" w:author="Windows User" w:date="2019-05-02T21:36:00Z">
        <w:r w:rsidDel="00553E2D">
          <w:rPr>
            <w:rFonts w:ascii="Times New Roman" w:hAnsi="Times New Roman"/>
            <w:sz w:val="24"/>
            <w:szCs w:val="24"/>
            <w:lang w:val="sv-SE"/>
          </w:rPr>
          <w:delText>Student Center Universitas Sriwijaya Kampus Inderalaya</w:delText>
        </w:r>
      </w:del>
    </w:p>
    <w:p w:rsidR="00041784" w:rsidRPr="00553E2D" w:rsidRDefault="00041784" w:rsidP="00041784">
      <w:pPr>
        <w:ind w:left="567"/>
        <w:rPr>
          <w:rFonts w:ascii="Times New Roman" w:hAnsi="Times New Roman"/>
          <w:sz w:val="24"/>
          <w:szCs w:val="24"/>
          <w:lang w:val="en-US"/>
          <w:rPrChange w:id="416" w:author="Windows User" w:date="2019-05-02T21:37:00Z">
            <w:rPr>
              <w:rFonts w:ascii="Times New Roman" w:hAnsi="Times New Roman"/>
              <w:sz w:val="24"/>
              <w:szCs w:val="24"/>
            </w:rPr>
          </w:rPrChange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Pada tanggal</w:t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r w:rsidR="00E36880">
        <w:rPr>
          <w:rFonts w:ascii="Times New Roman" w:hAnsi="Times New Roman"/>
          <w:b/>
          <w:sz w:val="24"/>
          <w:szCs w:val="24"/>
        </w:rPr>
        <w:t>1</w:t>
      </w:r>
      <w:r w:rsidR="00553E2D">
        <w:rPr>
          <w:rFonts w:ascii="Times New Roman" w:hAnsi="Times New Roman"/>
          <w:b/>
          <w:sz w:val="24"/>
          <w:szCs w:val="24"/>
          <w:lang w:val="en-US"/>
        </w:rPr>
        <w:t>3</w:t>
      </w:r>
      <w:r w:rsidR="00E36880">
        <w:rPr>
          <w:rFonts w:ascii="Times New Roman" w:hAnsi="Times New Roman"/>
          <w:b/>
          <w:sz w:val="24"/>
          <w:szCs w:val="24"/>
        </w:rPr>
        <w:t xml:space="preserve"> April 201</w:t>
      </w:r>
      <w:ins w:id="417" w:author="Windows User" w:date="2019-05-02T21:37:00Z">
        <w:r w:rsidR="00553E2D">
          <w:rPr>
            <w:rFonts w:ascii="Times New Roman" w:hAnsi="Times New Roman"/>
            <w:b/>
            <w:sz w:val="24"/>
            <w:szCs w:val="24"/>
            <w:lang w:val="en-US"/>
          </w:rPr>
          <w:t>9</w:t>
        </w:r>
      </w:ins>
      <w:del w:id="418" w:author="Windows User" w:date="2019-05-02T21:37:00Z">
        <w:r w:rsidR="00E36880" w:rsidDel="00553E2D">
          <w:rPr>
            <w:rFonts w:ascii="Times New Roman" w:hAnsi="Times New Roman"/>
            <w:b/>
            <w:sz w:val="24"/>
            <w:szCs w:val="24"/>
          </w:rPr>
          <w:delText>8</w:delText>
        </w:r>
      </w:del>
    </w:p>
    <w:p w:rsidR="0075762F" w:rsidRPr="00553E2D" w:rsidRDefault="00041784" w:rsidP="00FC5E7E">
      <w:pPr>
        <w:ind w:left="567"/>
        <w:rPr>
          <w:rFonts w:ascii="Times New Roman" w:hAnsi="Times New Roman"/>
          <w:sz w:val="24"/>
          <w:szCs w:val="24"/>
          <w:lang w:val="en-US"/>
          <w:rPrChange w:id="419" w:author="Windows User" w:date="2019-05-02T21:37:00Z">
            <w:rPr>
              <w:rFonts w:ascii="Times New Roman" w:hAnsi="Times New Roman"/>
              <w:sz w:val="24"/>
              <w:szCs w:val="24"/>
            </w:rPr>
          </w:rPrChange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Pukul</w:t>
      </w:r>
      <w:r w:rsidRPr="00A92148">
        <w:rPr>
          <w:rFonts w:ascii="Times New Roman" w:hAnsi="Times New Roman"/>
          <w:b/>
          <w:sz w:val="24"/>
          <w:szCs w:val="24"/>
          <w:lang w:val="sv-SE"/>
        </w:rPr>
        <w:tab/>
      </w:r>
      <w:r>
        <w:rPr>
          <w:rFonts w:ascii="Times New Roman" w:hAnsi="Times New Roman"/>
          <w:b/>
          <w:sz w:val="24"/>
          <w:szCs w:val="24"/>
          <w:lang w:val="sv-SE"/>
        </w:rPr>
        <w:tab/>
      </w:r>
      <w:r w:rsidRPr="00A92148">
        <w:rPr>
          <w:rFonts w:ascii="Times New Roman" w:hAnsi="Times New Roman"/>
          <w:b/>
          <w:sz w:val="24"/>
          <w:szCs w:val="24"/>
          <w:lang w:val="sv-SE"/>
        </w:rPr>
        <w:t xml:space="preserve">: </w:t>
      </w:r>
      <w:ins w:id="420" w:author="Windows User" w:date="2019-05-02T21:38:00Z">
        <w:r w:rsidR="00553E2D">
          <w:rPr>
            <w:rFonts w:ascii="Times New Roman" w:hAnsi="Times New Roman"/>
            <w:b/>
            <w:sz w:val="24"/>
            <w:szCs w:val="24"/>
            <w:lang w:val="en-US"/>
          </w:rPr>
          <w:t>23.35</w:t>
        </w:r>
      </w:ins>
      <w:del w:id="421" w:author="Windows User" w:date="2019-05-02T21:37:00Z">
        <w:r w:rsidR="00E36880" w:rsidDel="00553E2D">
          <w:rPr>
            <w:rFonts w:ascii="Times New Roman" w:hAnsi="Times New Roman"/>
            <w:b/>
            <w:sz w:val="24"/>
            <w:szCs w:val="24"/>
          </w:rPr>
          <w:delText>17.04</w:delText>
        </w:r>
      </w:del>
    </w:p>
    <w:p w:rsidR="0086571D" w:rsidRDefault="0086571D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276A" w:rsidRDefault="00C4276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276A" w:rsidRDefault="00C4276A" w:rsidP="0075762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276A" w:rsidRPr="006737A3" w:rsidRDefault="006737A3" w:rsidP="006737A3">
      <w:pPr>
        <w:spacing w:after="0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0E3B5A" w:rsidRPr="00A92148" w:rsidDel="00343EF8" w:rsidRDefault="000E3B5A" w:rsidP="0075762F">
      <w:pPr>
        <w:spacing w:after="0"/>
        <w:jc w:val="center"/>
        <w:rPr>
          <w:del w:id="422" w:author="Windows User" w:date="2019-04-29T19:12:00Z"/>
          <w:rFonts w:ascii="Times New Roman" w:hAnsi="Times New Roman"/>
          <w:b/>
          <w:sz w:val="24"/>
          <w:szCs w:val="24"/>
          <w:lang w:val="sv-SE"/>
        </w:rPr>
      </w:pPr>
      <w:del w:id="423" w:author="Windows User" w:date="2019-04-29T19:12:00Z">
        <w:r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lastRenderedPageBreak/>
          <w:delText>GARIS BESAR HALUAN PROGRAM KERJA</w:delText>
        </w:r>
        <w:r w:rsidRPr="00985DB3" w:rsidDel="00343EF8">
          <w:rPr>
            <w:rFonts w:ascii="Times New Roman" w:hAnsi="Times New Roman"/>
            <w:b/>
            <w:sz w:val="24"/>
            <w:szCs w:val="24"/>
          </w:rPr>
          <w:delText xml:space="preserve"> ORGANISASI</w:delText>
        </w:r>
        <w:r w:rsidR="002C00D4"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 xml:space="preserve"> (GBHPKO)</w:delText>
        </w:r>
      </w:del>
    </w:p>
    <w:p w:rsidR="000E3B5A" w:rsidRPr="00985DB3" w:rsidDel="00343EF8" w:rsidRDefault="000E3B5A" w:rsidP="0075762F">
      <w:pPr>
        <w:spacing w:after="0"/>
        <w:jc w:val="center"/>
        <w:rPr>
          <w:del w:id="424" w:author="Windows User" w:date="2019-04-29T19:12:00Z"/>
          <w:rFonts w:ascii="Times New Roman" w:hAnsi="Times New Roman"/>
          <w:b/>
          <w:sz w:val="24"/>
          <w:szCs w:val="24"/>
        </w:rPr>
      </w:pPr>
      <w:del w:id="425" w:author="Windows User" w:date="2019-04-29T19:12:00Z">
        <w:r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>KELUARGA MAHASISWA LAMPUNG (</w:delText>
        </w:r>
        <w:r w:rsidR="00497890" w:rsidDel="00343EF8">
          <w:rPr>
            <w:rFonts w:ascii="Times New Roman" w:hAnsi="Times New Roman"/>
            <w:b/>
            <w:sz w:val="24"/>
            <w:szCs w:val="24"/>
            <w:lang w:val="sv-SE"/>
          </w:rPr>
          <w:delText>KEMALA</w:delText>
        </w:r>
        <w:r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>)</w:delText>
        </w:r>
      </w:del>
    </w:p>
    <w:p w:rsidR="000E3B5A" w:rsidRPr="00985DB3" w:rsidDel="00343EF8" w:rsidRDefault="000E3B5A" w:rsidP="0075762F">
      <w:pPr>
        <w:spacing w:after="0"/>
        <w:jc w:val="center"/>
        <w:rPr>
          <w:del w:id="426" w:author="Windows User" w:date="2019-04-29T19:12:00Z"/>
          <w:rFonts w:ascii="Times New Roman" w:hAnsi="Times New Roman"/>
          <w:b/>
          <w:sz w:val="24"/>
          <w:szCs w:val="24"/>
        </w:rPr>
      </w:pPr>
      <w:del w:id="427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</w:rPr>
          <w:delText>UNIVERSITAS SRIWIJAYA</w:delText>
        </w:r>
      </w:del>
    </w:p>
    <w:p w:rsidR="000E3B5A" w:rsidRPr="00A64259" w:rsidDel="00343EF8" w:rsidRDefault="007039F3" w:rsidP="00A92148">
      <w:pPr>
        <w:spacing w:line="360" w:lineRule="auto"/>
        <w:jc w:val="center"/>
        <w:rPr>
          <w:del w:id="428" w:author="Windows User" w:date="2019-04-29T19:12:00Z"/>
          <w:rFonts w:ascii="Times New Roman" w:hAnsi="Times New Roman"/>
          <w:b/>
          <w:sz w:val="24"/>
          <w:szCs w:val="24"/>
        </w:rPr>
      </w:pPr>
      <w:del w:id="429" w:author="Windows User" w:date="2019-04-29T19:12:00Z">
        <w:r w:rsidRPr="007039F3">
          <w:rPr>
            <w:rFonts w:ascii="Times New Roman" w:hAnsi="Times New Roman"/>
            <w:b/>
            <w:noProof/>
            <w:sz w:val="24"/>
            <w:szCs w:val="24"/>
            <w:lang w:eastAsia="id-ID"/>
          </w:rPr>
          <w:pict>
            <v:shape id="AutoShape 5" o:spid="_x0000_s1029" type="#_x0000_t32" style="position:absolute;left:0;text-align:left;margin-left:-1.4pt;margin-top:20pt;width:524.2pt;height:.0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0LIw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" strokeweight="2.25pt"/>
          </w:pict>
        </w:r>
        <w:r w:rsidR="000E3B5A"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>PE</w:delText>
        </w:r>
        <w:r w:rsidR="00F72308"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>RIODE 201</w:delText>
        </w:r>
        <w:r w:rsidR="0086571D" w:rsidDel="00343EF8">
          <w:rPr>
            <w:rFonts w:ascii="Times New Roman" w:hAnsi="Times New Roman"/>
            <w:b/>
            <w:sz w:val="24"/>
            <w:szCs w:val="24"/>
          </w:rPr>
          <w:delText>8-2019</w:delText>
        </w:r>
      </w:del>
    </w:p>
    <w:p w:rsidR="0075762F" w:rsidRPr="0075762F" w:rsidDel="00343EF8" w:rsidRDefault="0075762F" w:rsidP="0075762F">
      <w:pPr>
        <w:spacing w:after="0"/>
        <w:jc w:val="center"/>
        <w:rPr>
          <w:del w:id="430" w:author="Windows User" w:date="2019-04-29T19:12:00Z"/>
          <w:rFonts w:ascii="Times New Roman" w:hAnsi="Times New Roman"/>
          <w:b/>
          <w:sz w:val="28"/>
          <w:szCs w:val="28"/>
        </w:rPr>
      </w:pPr>
      <w:del w:id="431" w:author="Windows User" w:date="2019-04-29T19:12:00Z">
        <w:r w:rsidRPr="0075762F" w:rsidDel="00343EF8">
          <w:rPr>
            <w:rFonts w:ascii="Times New Roman" w:hAnsi="Times New Roman"/>
            <w:b/>
            <w:sz w:val="28"/>
            <w:szCs w:val="28"/>
            <w:lang w:val="en-US"/>
          </w:rPr>
          <w:delText>BAB I</w:delText>
        </w:r>
      </w:del>
    </w:p>
    <w:p w:rsidR="000E3B5A" w:rsidRPr="0075762F" w:rsidDel="00343EF8" w:rsidRDefault="000E3B5A" w:rsidP="000E3B5A">
      <w:pPr>
        <w:jc w:val="center"/>
        <w:rPr>
          <w:del w:id="432" w:author="Windows User" w:date="2019-04-29T19:12:00Z"/>
          <w:rFonts w:ascii="Times New Roman" w:hAnsi="Times New Roman"/>
          <w:b/>
          <w:sz w:val="28"/>
          <w:szCs w:val="28"/>
          <w:lang w:val="en-US"/>
        </w:rPr>
      </w:pPr>
      <w:del w:id="433" w:author="Windows User" w:date="2019-04-29T19:12:00Z">
        <w:r w:rsidRPr="0075762F" w:rsidDel="00343EF8">
          <w:rPr>
            <w:rFonts w:ascii="Times New Roman" w:hAnsi="Times New Roman"/>
            <w:b/>
            <w:sz w:val="28"/>
            <w:szCs w:val="28"/>
            <w:lang w:val="en-US"/>
          </w:rPr>
          <w:delText>PENDAHULUAN</w:delText>
        </w:r>
      </w:del>
    </w:p>
    <w:p w:rsidR="000E3B5A" w:rsidRPr="00985DB3" w:rsidDel="00343EF8" w:rsidRDefault="000E3B5A" w:rsidP="000E3B5A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del w:id="434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35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>PENGERTIAN</w:delText>
        </w:r>
      </w:del>
    </w:p>
    <w:p w:rsidR="000E3B5A" w:rsidRPr="00A92148" w:rsidDel="00343EF8" w:rsidRDefault="00A64259" w:rsidP="0075762F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del w:id="436" w:author="Windows User" w:date="2019-04-29T19:12:00Z"/>
          <w:rFonts w:ascii="Times New Roman" w:hAnsi="Times New Roman"/>
          <w:b/>
          <w:sz w:val="24"/>
          <w:szCs w:val="24"/>
          <w:lang w:val="sv-SE"/>
        </w:rPr>
      </w:pPr>
      <w:del w:id="437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Garis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Besar Haluan Program Kerja Organisasi (GBHPKO)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merupakan acuan dasar/landasan sebagai pola umum pr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ogram kerja yang ditetapkan </w:delText>
        </w:r>
        <w:r w:rsidDel="00343EF8">
          <w:rPr>
            <w:rFonts w:ascii="Times New Roman" w:hAnsi="Times New Roman"/>
            <w:sz w:val="24"/>
            <w:szCs w:val="24"/>
          </w:rPr>
          <w:delText>melalui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M</w:delText>
        </w:r>
        <w:r w:rsidR="00C4276A" w:rsidDel="00343EF8">
          <w:rPr>
            <w:rFonts w:ascii="Times New Roman" w:hAnsi="Times New Roman"/>
            <w:sz w:val="24"/>
            <w:szCs w:val="24"/>
          </w:rPr>
          <w:delText>ubes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0E3B5A" w:rsidRPr="00A92148" w:rsidDel="00343EF8" w:rsidRDefault="00E36880" w:rsidP="0075762F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del w:id="438" w:author="Windows User" w:date="2019-04-29T19:12:00Z"/>
          <w:rFonts w:ascii="Times New Roman" w:hAnsi="Times New Roman"/>
          <w:sz w:val="24"/>
          <w:szCs w:val="24"/>
          <w:lang w:val="sv-SE"/>
        </w:rPr>
      </w:pPr>
      <w:del w:id="439" w:author="Windows User" w:date="2019-04-29T19:12:00Z">
        <w:r w:rsidDel="00343EF8">
          <w:rPr>
            <w:rFonts w:ascii="Times New Roman" w:hAnsi="Times New Roman"/>
            <w:sz w:val="24"/>
            <w:szCs w:val="24"/>
            <w:lang w:val="sv-SE"/>
          </w:rPr>
          <w:delText>Pola umum program kerja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merupakan </w:delText>
        </w:r>
        <w:r w:rsidR="0019446D" w:rsidDel="00343EF8">
          <w:rPr>
            <w:rFonts w:ascii="Times New Roman" w:hAnsi="Times New Roman"/>
            <w:sz w:val="24"/>
            <w:szCs w:val="24"/>
          </w:rPr>
          <w:delText xml:space="preserve">kegiatan 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pengem</w:delText>
        </w:r>
        <w:r w:rsidR="0019446D" w:rsidDel="00343EF8">
          <w:rPr>
            <w:rFonts w:ascii="Times New Roman" w:hAnsi="Times New Roman"/>
            <w:sz w:val="24"/>
            <w:szCs w:val="24"/>
            <w:lang w:val="sv-SE"/>
          </w:rPr>
          <w:delText>bangan yang menyeluruh, terpadu</w:delText>
        </w:r>
        <w:r w:rsidR="0019446D" w:rsidDel="00343EF8">
          <w:rPr>
            <w:rFonts w:ascii="Times New Roman" w:hAnsi="Times New Roman"/>
            <w:sz w:val="24"/>
            <w:szCs w:val="24"/>
          </w:rPr>
          <w:delText>,</w:delText>
        </w:r>
        <w:r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dan terarah yang dilaksanakan secara bertahap dan berkesinambungan.</w:delText>
        </w:r>
      </w:del>
    </w:p>
    <w:p w:rsidR="000E3B5A" w:rsidRPr="00A92148" w:rsidDel="00343EF8" w:rsidRDefault="000E3B5A" w:rsidP="0075762F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del w:id="440" w:author="Windows User" w:date="2019-04-29T19:12:00Z"/>
          <w:rFonts w:ascii="Times New Roman" w:hAnsi="Times New Roman"/>
          <w:sz w:val="24"/>
          <w:szCs w:val="24"/>
          <w:lang w:val="sv-SE"/>
        </w:rPr>
      </w:pPr>
      <w:del w:id="441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Rangkaian program kerja </w:delText>
        </w:r>
        <w:r w:rsidR="00E36880" w:rsidDel="00343EF8">
          <w:rPr>
            <w:rFonts w:ascii="Times New Roman" w:hAnsi="Times New Roman"/>
            <w:sz w:val="24"/>
            <w:szCs w:val="24"/>
          </w:rPr>
          <w:delText xml:space="preserve">yang dilaksanakan </w:delText>
        </w:r>
        <w:r w:rsidR="00731D7D" w:rsidRPr="00A92148" w:rsidDel="00343EF8">
          <w:rPr>
            <w:rFonts w:ascii="Times New Roman" w:hAnsi="Times New Roman"/>
            <w:sz w:val="24"/>
            <w:szCs w:val="24"/>
            <w:lang w:val="sv-SE"/>
          </w:rPr>
          <w:delText>dimaksudkan sebagai media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pengembangan sosial, peningkatan intelektual, kemampuan berorganisasi dan sarana penerimaan aspirasi</w:delText>
        </w:r>
        <w:r w:rsidR="0019446D" w:rsidDel="00343EF8">
          <w:rPr>
            <w:rFonts w:ascii="Times New Roman" w:hAnsi="Times New Roman"/>
            <w:sz w:val="24"/>
            <w:szCs w:val="24"/>
          </w:rPr>
          <w:delText xml:space="preserve"> dari seluruh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anggota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19446D" w:rsidDel="00343EF8">
          <w:rPr>
            <w:rFonts w:ascii="Times New Roman" w:hAnsi="Times New Roman"/>
            <w:sz w:val="24"/>
            <w:szCs w:val="24"/>
          </w:rPr>
          <w:delText xml:space="preserve"> beserta alumni 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yang bersifat membangun.</w:delText>
        </w:r>
      </w:del>
    </w:p>
    <w:p w:rsidR="000E3B5A" w:rsidRPr="00A92148" w:rsidDel="00343EF8" w:rsidRDefault="000E3B5A" w:rsidP="000E3B5A">
      <w:pPr>
        <w:pStyle w:val="ListParagraph"/>
        <w:ind w:left="851"/>
        <w:jc w:val="both"/>
        <w:rPr>
          <w:del w:id="442" w:author="Windows User" w:date="2019-04-29T19:12:00Z"/>
          <w:rFonts w:ascii="Times New Roman" w:hAnsi="Times New Roman"/>
          <w:sz w:val="24"/>
          <w:szCs w:val="24"/>
          <w:lang w:val="sv-SE"/>
        </w:rPr>
      </w:pPr>
    </w:p>
    <w:p w:rsidR="000E3B5A" w:rsidRPr="00985DB3" w:rsidDel="00343EF8" w:rsidRDefault="000E3B5A" w:rsidP="000E3B5A">
      <w:pPr>
        <w:pStyle w:val="ListParagraph"/>
        <w:numPr>
          <w:ilvl w:val="0"/>
          <w:numId w:val="20"/>
        </w:numPr>
        <w:tabs>
          <w:tab w:val="left" w:pos="426"/>
        </w:tabs>
        <w:ind w:left="567" w:hanging="567"/>
        <w:jc w:val="both"/>
        <w:rPr>
          <w:del w:id="443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44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>MAKSUD DAN TUJUAN</w:delText>
        </w:r>
      </w:del>
    </w:p>
    <w:p w:rsidR="000E3B5A" w:rsidRPr="00985DB3" w:rsidDel="00343EF8" w:rsidRDefault="000E3B5A" w:rsidP="0075762F">
      <w:pPr>
        <w:spacing w:line="360" w:lineRule="auto"/>
        <w:ind w:firstLine="360"/>
        <w:jc w:val="both"/>
        <w:rPr>
          <w:del w:id="445" w:author="Windows User" w:date="2019-04-29T19:12:00Z"/>
          <w:rFonts w:ascii="Times New Roman" w:hAnsi="Times New Roman"/>
          <w:sz w:val="24"/>
          <w:szCs w:val="24"/>
        </w:rPr>
      </w:pPr>
      <w:del w:id="446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Maksud dan tujuan ditetapkannya GBHPKO ini untuk memberikan arahan pelaksanaan program kerja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1F1FA9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sehingga dapat terlaksana dan tepat sasaran.</w:delText>
        </w:r>
      </w:del>
    </w:p>
    <w:p w:rsidR="000E3B5A" w:rsidRPr="00985DB3" w:rsidDel="00343EF8" w:rsidRDefault="000E3B5A" w:rsidP="000E3B5A">
      <w:pPr>
        <w:pStyle w:val="ListParagraph"/>
        <w:numPr>
          <w:ilvl w:val="0"/>
          <w:numId w:val="20"/>
        </w:numPr>
        <w:ind w:left="426" w:hanging="426"/>
        <w:jc w:val="both"/>
        <w:rPr>
          <w:del w:id="447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48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>LANDASAN</w:delText>
        </w:r>
      </w:del>
    </w:p>
    <w:p w:rsidR="000E3B5A" w:rsidRPr="00A92148" w:rsidDel="00343EF8" w:rsidRDefault="000E3B5A" w:rsidP="000E3B5A">
      <w:pPr>
        <w:jc w:val="both"/>
        <w:rPr>
          <w:del w:id="449" w:author="Windows User" w:date="2019-04-29T19:12:00Z"/>
          <w:rFonts w:ascii="Times New Roman" w:hAnsi="Times New Roman"/>
          <w:b/>
          <w:sz w:val="24"/>
          <w:szCs w:val="24"/>
          <w:lang w:val="sv-SE"/>
        </w:rPr>
      </w:pPr>
      <w:del w:id="450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Landasan GBHPKO 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1F1FA9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adalah :</w:delText>
        </w:r>
      </w:del>
    </w:p>
    <w:p w:rsidR="000E3B5A" w:rsidRPr="00985DB3" w:rsidDel="00343EF8" w:rsidRDefault="000E3B5A" w:rsidP="000E3B5A">
      <w:pPr>
        <w:pStyle w:val="ListParagraph"/>
        <w:numPr>
          <w:ilvl w:val="0"/>
          <w:numId w:val="22"/>
        </w:numPr>
        <w:ind w:left="426"/>
        <w:jc w:val="both"/>
        <w:rPr>
          <w:del w:id="451" w:author="Windows User" w:date="2019-04-29T19:12:00Z"/>
          <w:rFonts w:ascii="Times New Roman" w:hAnsi="Times New Roman"/>
          <w:sz w:val="24"/>
          <w:szCs w:val="24"/>
          <w:lang w:val="en-US"/>
        </w:rPr>
      </w:pPr>
      <w:del w:id="452" w:author="Windows User" w:date="2019-04-29T19:12:00Z"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Landasan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Idiil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  <w:delText>: Pancasila</w:delText>
        </w:r>
      </w:del>
    </w:p>
    <w:p w:rsidR="000E3B5A" w:rsidRPr="00985DB3" w:rsidDel="00343EF8" w:rsidRDefault="000E3B5A" w:rsidP="000E3B5A">
      <w:pPr>
        <w:pStyle w:val="ListParagraph"/>
        <w:numPr>
          <w:ilvl w:val="0"/>
          <w:numId w:val="22"/>
        </w:numPr>
        <w:ind w:left="426"/>
        <w:jc w:val="both"/>
        <w:rPr>
          <w:del w:id="453" w:author="Windows User" w:date="2019-04-29T19:12:00Z"/>
          <w:rFonts w:ascii="Times New Roman" w:hAnsi="Times New Roman"/>
          <w:sz w:val="24"/>
          <w:szCs w:val="24"/>
          <w:lang w:val="en-US"/>
        </w:rPr>
      </w:pPr>
      <w:del w:id="454" w:author="Windows User" w:date="2019-04-29T19:12:00Z"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Landasan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Konstitusional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  <w:delText>: UUD 1945</w:delText>
        </w:r>
      </w:del>
    </w:p>
    <w:p w:rsidR="000E3B5A" w:rsidRPr="00985DB3" w:rsidDel="00343EF8" w:rsidRDefault="000E3B5A" w:rsidP="000E3B5A">
      <w:pPr>
        <w:pStyle w:val="ListParagraph"/>
        <w:numPr>
          <w:ilvl w:val="0"/>
          <w:numId w:val="22"/>
        </w:numPr>
        <w:ind w:left="426"/>
        <w:jc w:val="both"/>
        <w:rPr>
          <w:del w:id="455" w:author="Windows User" w:date="2019-04-29T19:12:00Z"/>
          <w:rFonts w:ascii="Times New Roman" w:hAnsi="Times New Roman"/>
          <w:sz w:val="24"/>
          <w:szCs w:val="24"/>
          <w:lang w:val="en-US"/>
        </w:rPr>
      </w:pPr>
      <w:del w:id="456" w:author="Windows User" w:date="2019-04-29T19:12:00Z"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Landasan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Operasional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tab/>
          <w:delText>: AD/ART</w:delText>
        </w:r>
        <w:r w:rsidR="00497890" w:rsidDel="00343EF8">
          <w:rPr>
            <w:rFonts w:ascii="Times New Roman" w:hAnsi="Times New Roman"/>
            <w:sz w:val="24"/>
            <w:szCs w:val="24"/>
            <w:lang w:val="en-US"/>
          </w:rPr>
          <w:delText>Kemala Unsri</w:delText>
        </w:r>
      </w:del>
    </w:p>
    <w:p w:rsidR="000E3B5A" w:rsidRPr="00985DB3" w:rsidDel="00343EF8" w:rsidRDefault="000E3B5A" w:rsidP="000E3B5A">
      <w:pPr>
        <w:pStyle w:val="ListParagraph"/>
        <w:ind w:left="426"/>
        <w:jc w:val="both"/>
        <w:rPr>
          <w:del w:id="457" w:author="Windows User" w:date="2019-04-29T19:12:00Z"/>
          <w:rFonts w:ascii="Times New Roman" w:hAnsi="Times New Roman"/>
          <w:sz w:val="24"/>
          <w:szCs w:val="24"/>
          <w:lang w:val="en-US"/>
        </w:rPr>
      </w:pPr>
    </w:p>
    <w:p w:rsidR="000E3B5A" w:rsidRPr="00985DB3" w:rsidDel="00343EF8" w:rsidRDefault="000E3B5A" w:rsidP="000E3B5A">
      <w:pPr>
        <w:pStyle w:val="ListParagraph"/>
        <w:numPr>
          <w:ilvl w:val="0"/>
          <w:numId w:val="20"/>
        </w:numPr>
        <w:ind w:left="426" w:hanging="426"/>
        <w:jc w:val="both"/>
        <w:rPr>
          <w:del w:id="458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59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>POKOK – POKO</w:delText>
        </w:r>
        <w:r w:rsidR="00731D7D" w:rsidDel="00343EF8">
          <w:rPr>
            <w:rFonts w:ascii="Times New Roman" w:hAnsi="Times New Roman"/>
            <w:b/>
            <w:sz w:val="24"/>
            <w:szCs w:val="24"/>
            <w:lang w:val="en-US"/>
          </w:rPr>
          <w:delText>K</w:delText>
        </w:r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 xml:space="preserve"> PENYUSUNAN</w:delText>
        </w:r>
      </w:del>
    </w:p>
    <w:p w:rsidR="000E3B5A" w:rsidRPr="00A92148" w:rsidDel="00343EF8" w:rsidRDefault="000E3B5A" w:rsidP="000E3B5A">
      <w:pPr>
        <w:jc w:val="both"/>
        <w:rPr>
          <w:del w:id="460" w:author="Windows User" w:date="2019-04-29T19:12:00Z"/>
          <w:rFonts w:ascii="Times New Roman" w:hAnsi="Times New Roman"/>
          <w:b/>
          <w:sz w:val="24"/>
          <w:szCs w:val="24"/>
          <w:lang w:val="sv-SE"/>
        </w:rPr>
      </w:pPr>
      <w:del w:id="461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Sistematika GBHPKO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disusun sebagai berikut :</w:delText>
        </w:r>
      </w:del>
    </w:p>
    <w:p w:rsidR="000E3B5A" w:rsidRPr="00985DB3" w:rsidDel="00343EF8" w:rsidRDefault="000E3B5A" w:rsidP="000E3B5A">
      <w:pPr>
        <w:pStyle w:val="ListParagraph"/>
        <w:numPr>
          <w:ilvl w:val="0"/>
          <w:numId w:val="23"/>
        </w:numPr>
        <w:ind w:left="426" w:hanging="426"/>
        <w:jc w:val="both"/>
        <w:rPr>
          <w:del w:id="462" w:author="Windows User" w:date="2019-04-29T19:12:00Z"/>
          <w:rFonts w:ascii="Times New Roman" w:hAnsi="Times New Roman"/>
          <w:sz w:val="24"/>
          <w:szCs w:val="24"/>
          <w:lang w:val="en-US"/>
        </w:rPr>
      </w:pPr>
      <w:del w:id="463" w:author="Windows User" w:date="2019-04-29T19:12:00Z"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Pola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Dasar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Haluan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985DB3" w:rsidDel="00343EF8">
          <w:rPr>
            <w:rFonts w:ascii="Times New Roman" w:hAnsi="Times New Roman"/>
            <w:sz w:val="24"/>
            <w:szCs w:val="24"/>
            <w:lang w:val="en-US"/>
          </w:rPr>
          <w:delText>Kerja.</w:delText>
        </w:r>
      </w:del>
    </w:p>
    <w:p w:rsidR="000E3B5A" w:rsidRPr="00A92148" w:rsidDel="00343EF8" w:rsidRDefault="000E3B5A" w:rsidP="000E3B5A">
      <w:pPr>
        <w:pStyle w:val="ListParagraph"/>
        <w:numPr>
          <w:ilvl w:val="0"/>
          <w:numId w:val="23"/>
        </w:numPr>
        <w:ind w:left="426" w:hanging="426"/>
        <w:jc w:val="both"/>
        <w:rPr>
          <w:del w:id="464" w:author="Windows User" w:date="2019-04-29T19:12:00Z"/>
          <w:rFonts w:ascii="Times New Roman" w:hAnsi="Times New Roman"/>
          <w:sz w:val="24"/>
          <w:szCs w:val="24"/>
          <w:lang w:val="sv-SE"/>
        </w:rPr>
      </w:pPr>
      <w:del w:id="465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Pola Haluan Program Kerja Jangka Pendek.</w:delText>
        </w:r>
      </w:del>
    </w:p>
    <w:p w:rsidR="000E3B5A" w:rsidRPr="00A92148" w:rsidDel="00343EF8" w:rsidRDefault="000E3B5A" w:rsidP="000E3B5A">
      <w:pPr>
        <w:pStyle w:val="ListParagraph"/>
        <w:numPr>
          <w:ilvl w:val="0"/>
          <w:numId w:val="23"/>
        </w:numPr>
        <w:ind w:left="426" w:hanging="426"/>
        <w:jc w:val="both"/>
        <w:rPr>
          <w:del w:id="466" w:author="Windows User" w:date="2019-04-29T19:12:00Z"/>
          <w:rFonts w:ascii="Times New Roman" w:hAnsi="Times New Roman"/>
          <w:sz w:val="24"/>
          <w:szCs w:val="24"/>
          <w:lang w:val="sv-SE"/>
        </w:rPr>
      </w:pPr>
      <w:del w:id="467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Pola Haluan Program Kerja Jangka Panjang.</w:delText>
        </w:r>
      </w:del>
    </w:p>
    <w:p w:rsidR="000E3B5A" w:rsidRPr="00A92148" w:rsidDel="00343EF8" w:rsidRDefault="000E3B5A" w:rsidP="000E3B5A">
      <w:pPr>
        <w:pStyle w:val="ListParagraph"/>
        <w:ind w:left="426" w:hanging="426"/>
        <w:jc w:val="both"/>
        <w:rPr>
          <w:del w:id="468" w:author="Windows User" w:date="2019-04-29T19:12:00Z"/>
          <w:rFonts w:ascii="Times New Roman" w:hAnsi="Times New Roman"/>
          <w:sz w:val="24"/>
          <w:szCs w:val="24"/>
          <w:lang w:val="sv-SE"/>
        </w:rPr>
      </w:pPr>
    </w:p>
    <w:p w:rsidR="000E3B5A" w:rsidRPr="00985DB3" w:rsidDel="00343EF8" w:rsidRDefault="000E3B5A" w:rsidP="000E3B5A">
      <w:pPr>
        <w:pStyle w:val="ListParagraph"/>
        <w:numPr>
          <w:ilvl w:val="0"/>
          <w:numId w:val="20"/>
        </w:numPr>
        <w:ind w:left="426" w:hanging="426"/>
        <w:jc w:val="both"/>
        <w:rPr>
          <w:del w:id="469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70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>GBHPKO</w:delText>
        </w:r>
        <w:r w:rsidR="00497890" w:rsidDel="00343EF8">
          <w:rPr>
            <w:rFonts w:ascii="Times New Roman" w:hAnsi="Times New Roman"/>
            <w:b/>
            <w:sz w:val="24"/>
            <w:szCs w:val="24"/>
            <w:lang w:val="en-US"/>
          </w:rPr>
          <w:delText>Kemala Unsri</w:delText>
        </w:r>
      </w:del>
    </w:p>
    <w:p w:rsidR="000E3B5A" w:rsidRPr="00A92148" w:rsidDel="00343EF8" w:rsidRDefault="00A64259" w:rsidP="000E3B5A">
      <w:pPr>
        <w:ind w:firstLine="426"/>
        <w:jc w:val="both"/>
        <w:rPr>
          <w:del w:id="471" w:author="Windows User" w:date="2019-04-29T19:12:00Z"/>
          <w:rFonts w:ascii="Times New Roman" w:hAnsi="Times New Roman"/>
          <w:b/>
          <w:sz w:val="24"/>
          <w:szCs w:val="24"/>
          <w:lang w:val="sv-SE"/>
        </w:rPr>
      </w:pPr>
      <w:del w:id="472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GBHPKO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ditetapkan </w:delText>
        </w:r>
        <w:r w:rsidDel="00343EF8">
          <w:rPr>
            <w:rFonts w:ascii="Times New Roman" w:hAnsi="Times New Roman"/>
            <w:sz w:val="24"/>
            <w:szCs w:val="24"/>
          </w:rPr>
          <w:delText>melalui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</w:delText>
        </w:r>
        <w:r w:rsidR="001443E6" w:rsidRPr="00A92148" w:rsidDel="00343EF8">
          <w:rPr>
            <w:rFonts w:ascii="Times New Roman" w:hAnsi="Times New Roman"/>
            <w:sz w:val="24"/>
            <w:szCs w:val="24"/>
            <w:lang w:val="sv-SE"/>
          </w:rPr>
          <w:delText>Mubes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19446D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yang di</w:delText>
        </w:r>
        <w:r w:rsidR="0019446D" w:rsidDel="00343EF8">
          <w:rPr>
            <w:rFonts w:ascii="Times New Roman" w:hAnsi="Times New Roman"/>
            <w:sz w:val="24"/>
            <w:szCs w:val="24"/>
          </w:rPr>
          <w:delText>implementasik</w:delText>
        </w:r>
        <w:r w:rsidR="001443E6" w:rsidDel="00343EF8">
          <w:rPr>
            <w:rFonts w:ascii="Times New Roman" w:hAnsi="Times New Roman"/>
            <w:sz w:val="24"/>
            <w:szCs w:val="24"/>
          </w:rPr>
          <w:delText>a</w:delText>
        </w:r>
        <w:r w:rsidR="0019446D" w:rsidDel="00343EF8">
          <w:rPr>
            <w:rFonts w:ascii="Times New Roman" w:hAnsi="Times New Roman"/>
            <w:sz w:val="24"/>
            <w:szCs w:val="24"/>
          </w:rPr>
          <w:delText>n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dalam Program Kerja selama satu periode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="00731D7D" w:rsidRPr="00A92148" w:rsidDel="00343EF8">
          <w:rPr>
            <w:rFonts w:ascii="Times New Roman" w:hAnsi="Times New Roman"/>
            <w:sz w:val="24"/>
            <w:szCs w:val="24"/>
            <w:lang w:val="sv-SE"/>
          </w:rPr>
          <w:delText>oleh pengurus serta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seluruh anggota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. Setiap satu tahun sekali GBHPKO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ditinjau kembali untuk disesuaikan dengan perubahan melalui </w:delText>
        </w:r>
        <w:r w:rsidR="001443E6" w:rsidRPr="00A92148" w:rsidDel="00343EF8">
          <w:rPr>
            <w:rFonts w:ascii="Times New Roman" w:hAnsi="Times New Roman"/>
            <w:sz w:val="24"/>
            <w:szCs w:val="24"/>
            <w:lang w:val="sv-SE"/>
          </w:rPr>
          <w:delText>Mubes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19446D" w:rsidDel="00343EF8" w:rsidRDefault="000E3B5A" w:rsidP="000E3B5A">
      <w:pPr>
        <w:spacing w:after="0"/>
        <w:jc w:val="center"/>
        <w:rPr>
          <w:del w:id="473" w:author="Windows User" w:date="2019-04-29T19:12:00Z"/>
          <w:rFonts w:ascii="Times New Roman" w:hAnsi="Times New Roman"/>
          <w:b/>
          <w:sz w:val="24"/>
          <w:szCs w:val="24"/>
        </w:rPr>
      </w:pPr>
      <w:del w:id="474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br w:type="page"/>
        </w:r>
        <w:r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lastRenderedPageBreak/>
          <w:delText>BAB II</w:delText>
        </w:r>
      </w:del>
    </w:p>
    <w:p w:rsidR="000E3B5A" w:rsidRPr="00A92148" w:rsidDel="00343EF8" w:rsidRDefault="000E3B5A" w:rsidP="000E3B5A">
      <w:pPr>
        <w:spacing w:after="0"/>
        <w:jc w:val="center"/>
        <w:rPr>
          <w:del w:id="475" w:author="Windows User" w:date="2019-04-29T19:12:00Z"/>
          <w:rFonts w:ascii="Times New Roman" w:hAnsi="Times New Roman"/>
          <w:sz w:val="24"/>
          <w:szCs w:val="24"/>
          <w:lang w:val="sv-SE"/>
        </w:rPr>
      </w:pPr>
      <w:del w:id="476" w:author="Windows User" w:date="2019-04-29T19:12:00Z">
        <w:r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 xml:space="preserve"> POLA DASAR HALUAN KERJA</w:delText>
        </w:r>
      </w:del>
    </w:p>
    <w:p w:rsidR="000E3B5A" w:rsidRPr="00A92148" w:rsidDel="00343EF8" w:rsidRDefault="000E3B5A" w:rsidP="000E3B5A">
      <w:pPr>
        <w:pStyle w:val="ListParagraph"/>
        <w:ind w:left="1080"/>
        <w:jc w:val="center"/>
        <w:rPr>
          <w:del w:id="477" w:author="Windows User" w:date="2019-04-29T19:12:00Z"/>
          <w:rFonts w:ascii="Times New Roman" w:hAnsi="Times New Roman"/>
          <w:b/>
          <w:sz w:val="24"/>
          <w:szCs w:val="24"/>
          <w:lang w:val="sv-SE"/>
        </w:rPr>
      </w:pPr>
    </w:p>
    <w:p w:rsidR="000E3B5A" w:rsidRPr="00985DB3" w:rsidDel="00343EF8" w:rsidRDefault="000E3B5A" w:rsidP="000E3B5A">
      <w:pPr>
        <w:pStyle w:val="ListParagraph"/>
        <w:numPr>
          <w:ilvl w:val="0"/>
          <w:numId w:val="24"/>
        </w:numPr>
        <w:spacing w:line="360" w:lineRule="auto"/>
        <w:ind w:left="426" w:hanging="426"/>
        <w:jc w:val="both"/>
        <w:rPr>
          <w:del w:id="478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79" w:author="Windows User" w:date="2019-04-29T19:12:00Z">
        <w:r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>DASAR</w:delText>
        </w:r>
      </w:del>
    </w:p>
    <w:p w:rsidR="000E3B5A" w:rsidRPr="00A92148" w:rsidDel="00343EF8" w:rsidRDefault="001443E6" w:rsidP="0075762F">
      <w:pPr>
        <w:pStyle w:val="ListParagraph"/>
        <w:spacing w:line="360" w:lineRule="auto"/>
        <w:ind w:left="426"/>
        <w:jc w:val="both"/>
        <w:rPr>
          <w:del w:id="480" w:author="Windows User" w:date="2019-04-29T19:12:00Z"/>
          <w:rFonts w:ascii="Times New Roman" w:hAnsi="Times New Roman"/>
          <w:sz w:val="24"/>
          <w:szCs w:val="24"/>
          <w:lang w:val="sv-SE"/>
        </w:rPr>
      </w:pPr>
      <w:del w:id="481" w:author="Windows User" w:date="2019-04-29T19:12:00Z"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Pola </w:delText>
        </w:r>
        <w:r w:rsidDel="00343EF8">
          <w:rPr>
            <w:rFonts w:ascii="Times New Roman" w:hAnsi="Times New Roman"/>
            <w:sz w:val="24"/>
            <w:szCs w:val="24"/>
          </w:rPr>
          <w:delText>d</w:delText>
        </w:r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asar </w:delText>
        </w:r>
        <w:r w:rsidDel="00343EF8">
          <w:rPr>
            <w:rFonts w:ascii="Times New Roman" w:hAnsi="Times New Roman"/>
            <w:sz w:val="24"/>
            <w:szCs w:val="24"/>
          </w:rPr>
          <w:delText>h</w:delText>
        </w:r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aluan </w:delText>
        </w:r>
        <w:r w:rsidDel="00343EF8">
          <w:rPr>
            <w:rFonts w:ascii="Times New Roman" w:hAnsi="Times New Roman"/>
            <w:sz w:val="24"/>
            <w:szCs w:val="24"/>
          </w:rPr>
          <w:delText>p</w:delText>
        </w:r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rogram </w:delText>
        </w:r>
        <w:r w:rsidDel="00343EF8">
          <w:rPr>
            <w:rFonts w:ascii="Times New Roman" w:hAnsi="Times New Roman"/>
            <w:sz w:val="24"/>
            <w:szCs w:val="24"/>
          </w:rPr>
          <w:delText>k</w:delText>
        </w:r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erja </w:delText>
        </w:r>
        <w:r w:rsidDel="00343EF8">
          <w:rPr>
            <w:rFonts w:ascii="Times New Roman" w:hAnsi="Times New Roman"/>
            <w:sz w:val="24"/>
            <w:szCs w:val="24"/>
          </w:rPr>
          <w:delText>o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rganisasi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berdasarkan tujuan yang ditegaskan dalam AD/ART.</w:delText>
        </w:r>
      </w:del>
    </w:p>
    <w:p w:rsidR="000E3B5A" w:rsidRPr="00A92148" w:rsidDel="00343EF8" w:rsidRDefault="000E3B5A" w:rsidP="000E3B5A">
      <w:pPr>
        <w:pStyle w:val="ListParagraph"/>
        <w:ind w:left="426" w:hanging="426"/>
        <w:jc w:val="both"/>
        <w:rPr>
          <w:del w:id="482" w:author="Windows User" w:date="2019-04-29T19:12:00Z"/>
          <w:rFonts w:ascii="Times New Roman" w:hAnsi="Times New Roman"/>
          <w:sz w:val="24"/>
          <w:szCs w:val="24"/>
          <w:lang w:val="sv-SE"/>
        </w:rPr>
      </w:pPr>
    </w:p>
    <w:p w:rsidR="000E3B5A" w:rsidRPr="00985DB3" w:rsidDel="00343EF8" w:rsidRDefault="00A64259" w:rsidP="000E3B5A">
      <w:pPr>
        <w:pStyle w:val="ListParagraph"/>
        <w:numPr>
          <w:ilvl w:val="0"/>
          <w:numId w:val="24"/>
        </w:numPr>
        <w:spacing w:line="360" w:lineRule="auto"/>
        <w:ind w:left="426" w:hanging="426"/>
        <w:jc w:val="both"/>
        <w:rPr>
          <w:del w:id="483" w:author="Windows User" w:date="2019-04-29T19:12:00Z"/>
          <w:rFonts w:ascii="Times New Roman" w:hAnsi="Times New Roman"/>
          <w:b/>
          <w:sz w:val="24"/>
          <w:szCs w:val="24"/>
          <w:lang w:val="en-US"/>
        </w:rPr>
      </w:pPr>
      <w:del w:id="484" w:author="Windows User" w:date="2019-04-29T19:12:00Z">
        <w:r w:rsidDel="00343EF8">
          <w:rPr>
            <w:rFonts w:ascii="Times New Roman" w:hAnsi="Times New Roman"/>
            <w:b/>
            <w:sz w:val="24"/>
            <w:szCs w:val="24"/>
          </w:rPr>
          <w:delText>FAKTOR UTAMA</w:delText>
        </w:r>
        <w:r w:rsidR="000E3B5A" w:rsidRPr="00985DB3" w:rsidDel="00343EF8">
          <w:rPr>
            <w:rFonts w:ascii="Times New Roman" w:hAnsi="Times New Roman"/>
            <w:b/>
            <w:sz w:val="24"/>
            <w:szCs w:val="24"/>
            <w:lang w:val="en-US"/>
          </w:rPr>
          <w:delText xml:space="preserve"> DAN FAKTOR PENDUKUNG</w:delText>
        </w:r>
      </w:del>
    </w:p>
    <w:p w:rsidR="00676C5D" w:rsidRPr="00E36880" w:rsidDel="00343EF8" w:rsidRDefault="00731D7D" w:rsidP="00676C5D">
      <w:pPr>
        <w:pStyle w:val="ListParagraph"/>
        <w:spacing w:line="360" w:lineRule="auto"/>
        <w:ind w:left="426" w:hanging="426"/>
        <w:jc w:val="both"/>
        <w:rPr>
          <w:del w:id="485" w:author="Windows User" w:date="2019-04-29T19:12:00Z"/>
          <w:rFonts w:ascii="Times New Roman" w:hAnsi="Times New Roman"/>
          <w:sz w:val="24"/>
          <w:szCs w:val="24"/>
        </w:rPr>
      </w:pPr>
      <w:del w:id="486" w:author="Windows User" w:date="2019-04-29T19:12:00Z">
        <w:r w:rsidDel="00343EF8">
          <w:rPr>
            <w:rFonts w:ascii="Times New Roman" w:hAnsi="Times New Roman"/>
            <w:sz w:val="24"/>
            <w:szCs w:val="24"/>
          </w:rPr>
          <w:delText>F</w:delText>
        </w:r>
        <w:r w:rsidR="00A64259" w:rsidDel="00343EF8">
          <w:rPr>
            <w:rFonts w:ascii="Times New Roman" w:hAnsi="Times New Roman"/>
            <w:sz w:val="24"/>
            <w:szCs w:val="24"/>
          </w:rPr>
          <w:delText>aktor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="00A64259" w:rsidDel="00343EF8">
          <w:rPr>
            <w:rFonts w:ascii="Times New Roman" w:hAnsi="Times New Roman"/>
            <w:sz w:val="24"/>
            <w:szCs w:val="24"/>
          </w:rPr>
          <w:delText>utama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GBHPKO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adalah sebagai berikut </w:delText>
        </w:r>
        <w:r w:rsidR="00E36880" w:rsidDel="00343EF8">
          <w:rPr>
            <w:rFonts w:ascii="Times New Roman" w:hAnsi="Times New Roman"/>
            <w:sz w:val="24"/>
            <w:szCs w:val="24"/>
          </w:rPr>
          <w:delText>:</w:delText>
        </w:r>
      </w:del>
    </w:p>
    <w:p w:rsidR="0019446D" w:rsidRPr="00676C5D" w:rsidDel="00343EF8" w:rsidRDefault="00E36880" w:rsidP="00676C5D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del w:id="487" w:author="Windows User" w:date="2019-04-29T19:12:00Z"/>
          <w:rFonts w:ascii="Times New Roman" w:hAnsi="Times New Roman"/>
          <w:sz w:val="24"/>
          <w:szCs w:val="24"/>
        </w:rPr>
      </w:pPr>
      <w:del w:id="488" w:author="Windows User" w:date="2019-04-29T19:12:00Z">
        <w:r w:rsidDel="00343EF8">
          <w:rPr>
            <w:rFonts w:ascii="Times New Roman" w:hAnsi="Times New Roman"/>
            <w:sz w:val="24"/>
            <w:szCs w:val="24"/>
          </w:rPr>
          <w:delText>Azas k</w:delText>
        </w:r>
        <w:r w:rsidR="0019446D" w:rsidRPr="00676C5D" w:rsidDel="00343EF8">
          <w:rPr>
            <w:rFonts w:ascii="Times New Roman" w:hAnsi="Times New Roman"/>
            <w:sz w:val="24"/>
            <w:szCs w:val="24"/>
          </w:rPr>
          <w:delText>ekeluargaan</w:delText>
        </w:r>
      </w:del>
    </w:p>
    <w:p w:rsidR="000E3B5A" w:rsidRPr="00985DB3" w:rsidDel="00343EF8" w:rsidRDefault="00E36880" w:rsidP="0075762F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del w:id="489" w:author="Windows User" w:date="2019-04-29T19:12:00Z"/>
          <w:rFonts w:ascii="Times New Roman" w:hAnsi="Times New Roman"/>
          <w:sz w:val="24"/>
          <w:szCs w:val="24"/>
          <w:lang w:val="en-US"/>
        </w:rPr>
      </w:pPr>
      <w:del w:id="490" w:author="Windows User" w:date="2019-04-29T19:12:00Z">
        <w:r w:rsidDel="00343EF8">
          <w:rPr>
            <w:rFonts w:ascii="Times New Roman" w:hAnsi="Times New Roman"/>
            <w:sz w:val="24"/>
            <w:szCs w:val="24"/>
          </w:rPr>
          <w:delText xml:space="preserve">Azas </w:delText>
        </w:r>
        <w:r w:rsidDel="00343EF8">
          <w:rPr>
            <w:rFonts w:ascii="Times New Roman" w:hAnsi="Times New Roman"/>
            <w:sz w:val="24"/>
            <w:szCs w:val="24"/>
            <w:lang w:val="en-US"/>
          </w:rPr>
          <w:delText>p</w:delText>
        </w:r>
        <w:r w:rsidR="000E3B5A" w:rsidRPr="00985DB3" w:rsidDel="00343EF8">
          <w:rPr>
            <w:rFonts w:ascii="Times New Roman" w:hAnsi="Times New Roman"/>
            <w:sz w:val="24"/>
            <w:szCs w:val="24"/>
            <w:lang w:val="en-US"/>
          </w:rPr>
          <w:delText>ersatuan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="000E3B5A" w:rsidRPr="00985DB3" w:rsidDel="00343EF8">
          <w:rPr>
            <w:rFonts w:ascii="Times New Roman" w:hAnsi="Times New Roman"/>
            <w:sz w:val="24"/>
            <w:szCs w:val="24"/>
            <w:lang w:val="en-US"/>
          </w:rPr>
          <w:delText>dan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="000E3B5A" w:rsidRPr="00985DB3" w:rsidDel="00343EF8">
          <w:rPr>
            <w:rFonts w:ascii="Times New Roman" w:hAnsi="Times New Roman"/>
            <w:sz w:val="24"/>
            <w:szCs w:val="24"/>
            <w:lang w:val="en-US"/>
          </w:rPr>
          <w:delText>kesatuan.</w:delText>
        </w:r>
      </w:del>
    </w:p>
    <w:p w:rsidR="000E3B5A" w:rsidRPr="00985DB3" w:rsidDel="00343EF8" w:rsidRDefault="00730DFC" w:rsidP="0075762F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del w:id="491" w:author="Windows User" w:date="2019-04-29T19:12:00Z"/>
          <w:rFonts w:ascii="Times New Roman" w:hAnsi="Times New Roman"/>
          <w:sz w:val="24"/>
          <w:szCs w:val="24"/>
          <w:lang w:val="en-US"/>
        </w:rPr>
      </w:pPr>
      <w:del w:id="492" w:author="Windows User" w:date="2019-04-29T19:12:00Z">
        <w:r w:rsidDel="00343EF8">
          <w:rPr>
            <w:rFonts w:ascii="Times New Roman" w:hAnsi="Times New Roman"/>
            <w:sz w:val="24"/>
            <w:szCs w:val="24"/>
            <w:lang w:val="en-US"/>
          </w:rPr>
          <w:delText>Kemampuan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Del="00343EF8">
          <w:rPr>
            <w:rFonts w:ascii="Times New Roman" w:hAnsi="Times New Roman"/>
            <w:sz w:val="24"/>
            <w:szCs w:val="24"/>
            <w:lang w:val="en-US"/>
          </w:rPr>
          <w:delText>ber</w:delText>
        </w:r>
        <w:r w:rsidDel="00343EF8">
          <w:rPr>
            <w:rFonts w:ascii="Times New Roman" w:hAnsi="Times New Roman"/>
            <w:sz w:val="24"/>
            <w:szCs w:val="24"/>
          </w:rPr>
          <w:delText>sosialisasi</w:delText>
        </w:r>
        <w:r w:rsidR="000E3B5A" w:rsidRPr="00985DB3" w:rsidDel="00343EF8">
          <w:rPr>
            <w:rFonts w:ascii="Times New Roman" w:hAnsi="Times New Roman"/>
            <w:sz w:val="24"/>
            <w:szCs w:val="24"/>
            <w:lang w:val="en-US"/>
          </w:rPr>
          <w:delText>.</w:delText>
        </w:r>
      </w:del>
    </w:p>
    <w:p w:rsidR="001443E6" w:rsidRPr="001443E6" w:rsidDel="00343EF8" w:rsidRDefault="0019446D" w:rsidP="00730DFC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del w:id="493" w:author="Windows User" w:date="2019-04-29T19:12:00Z"/>
          <w:rFonts w:ascii="Times New Roman" w:hAnsi="Times New Roman"/>
          <w:sz w:val="24"/>
          <w:szCs w:val="24"/>
          <w:lang w:val="sv-SE"/>
        </w:rPr>
      </w:pPr>
      <w:del w:id="494" w:author="Windows User" w:date="2019-04-29T19:12:00Z">
        <w:r w:rsidRPr="001443E6" w:rsidDel="00343EF8">
          <w:rPr>
            <w:rFonts w:ascii="Times New Roman" w:hAnsi="Times New Roman"/>
            <w:sz w:val="24"/>
            <w:szCs w:val="24"/>
            <w:lang w:val="en-US"/>
          </w:rPr>
          <w:delText>Partisipasi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1443E6" w:rsidDel="00343EF8">
          <w:rPr>
            <w:rFonts w:ascii="Times New Roman" w:hAnsi="Times New Roman"/>
            <w:sz w:val="24"/>
            <w:szCs w:val="24"/>
            <w:lang w:val="en-US"/>
          </w:rPr>
          <w:delText>aktif</w:delText>
        </w:r>
        <w:r w:rsidRPr="001443E6" w:rsidDel="00343EF8">
          <w:rPr>
            <w:rFonts w:ascii="Times New Roman" w:hAnsi="Times New Roman"/>
            <w:sz w:val="24"/>
            <w:szCs w:val="24"/>
          </w:rPr>
          <w:delText xml:space="preserve"> seluruh anggota</w:delText>
        </w:r>
        <w:r w:rsidR="00497890" w:rsidDel="00343EF8">
          <w:rPr>
            <w:rFonts w:ascii="Times New Roman" w:hAnsi="Times New Roman"/>
            <w:sz w:val="24"/>
            <w:szCs w:val="24"/>
          </w:rPr>
          <w:delText>Kemala Unsri</w:delText>
        </w:r>
        <w:r w:rsidR="001443E6" w:rsidRPr="001443E6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</w:delText>
        </w:r>
      </w:del>
    </w:p>
    <w:p w:rsidR="00A64259" w:rsidRPr="001443E6" w:rsidDel="00343EF8" w:rsidRDefault="00730DFC" w:rsidP="00730DFC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del w:id="495" w:author="Windows User" w:date="2019-04-29T19:12:00Z"/>
          <w:rFonts w:ascii="Times New Roman" w:hAnsi="Times New Roman"/>
          <w:sz w:val="24"/>
          <w:szCs w:val="24"/>
          <w:lang w:val="sv-SE"/>
        </w:rPr>
      </w:pPr>
      <w:del w:id="496" w:author="Windows User" w:date="2019-04-29T19:12:00Z">
        <w:r w:rsidRPr="001443E6" w:rsidDel="00343EF8">
          <w:rPr>
            <w:rFonts w:ascii="Times New Roman" w:hAnsi="Times New Roman"/>
            <w:sz w:val="24"/>
            <w:szCs w:val="24"/>
            <w:lang w:val="sv-SE"/>
          </w:rPr>
          <w:delText xml:space="preserve">Organisasi </w:delText>
        </w:r>
        <w:r w:rsidRPr="001443E6" w:rsidDel="00343EF8">
          <w:rPr>
            <w:rFonts w:ascii="Times New Roman" w:hAnsi="Times New Roman"/>
            <w:sz w:val="24"/>
            <w:szCs w:val="24"/>
          </w:rPr>
          <w:delText xml:space="preserve">yang </w:delText>
        </w:r>
        <w:r w:rsidR="00E36880" w:rsidDel="00343EF8">
          <w:rPr>
            <w:rFonts w:ascii="Times New Roman" w:hAnsi="Times New Roman"/>
            <w:sz w:val="24"/>
            <w:szCs w:val="24"/>
            <w:lang w:val="sv-SE"/>
          </w:rPr>
          <w:delText>tidak berafiliasi</w:delText>
        </w:r>
        <w:r w:rsidR="000E3B5A" w:rsidRPr="001443E6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dengan instansi manapun.</w:delText>
        </w:r>
      </w:del>
    </w:p>
    <w:p w:rsidR="000E3B5A" w:rsidRPr="00A92148" w:rsidDel="00343EF8" w:rsidRDefault="000E3B5A" w:rsidP="000E3B5A">
      <w:pPr>
        <w:jc w:val="both"/>
        <w:rPr>
          <w:del w:id="497" w:author="Windows User" w:date="2019-04-29T19:12:00Z"/>
          <w:rFonts w:ascii="Times New Roman" w:hAnsi="Times New Roman"/>
          <w:b/>
          <w:sz w:val="24"/>
          <w:szCs w:val="24"/>
          <w:lang w:val="sv-SE"/>
        </w:rPr>
      </w:pPr>
      <w:del w:id="498" w:author="Windows User" w:date="2019-04-29T19:12:00Z">
        <w:r w:rsidRPr="00730DFC" w:rsidDel="00343EF8">
          <w:rPr>
            <w:rFonts w:ascii="Times New Roman" w:hAnsi="Times New Roman"/>
            <w:sz w:val="24"/>
            <w:szCs w:val="24"/>
            <w:lang w:val="sv-SE"/>
          </w:rPr>
          <w:delText>Faktor</w:delText>
        </w:r>
        <w:r w:rsidR="001443E6" w:rsidDel="00343EF8">
          <w:rPr>
            <w:rFonts w:ascii="Times New Roman" w:hAnsi="Times New Roman"/>
            <w:sz w:val="24"/>
            <w:szCs w:val="24"/>
          </w:rPr>
          <w:delText xml:space="preserve"> </w:delText>
        </w:r>
        <w:r w:rsidRPr="00730DFC" w:rsidDel="00343EF8">
          <w:rPr>
            <w:rFonts w:ascii="Times New Roman" w:hAnsi="Times New Roman"/>
            <w:sz w:val="24"/>
            <w:szCs w:val="24"/>
            <w:lang w:val="sv-SE"/>
          </w:rPr>
          <w:delText>pendukung GBHPKO</w:delText>
        </w:r>
        <w:r w:rsidR="00497890" w:rsidDel="00343EF8">
          <w:rPr>
            <w:rFonts w:ascii="Times New Roman" w:hAnsi="Times New Roman"/>
            <w:sz w:val="24"/>
            <w:szCs w:val="24"/>
            <w:lang w:val="sv-SE"/>
          </w:rPr>
          <w:delText>Kemala Unsri</w:delText>
        </w:r>
        <w:r w:rsidRPr="00730DFC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adalah sebagai berikut</w:delText>
        </w:r>
        <w:r w:rsidRPr="00A92148" w:rsidDel="00343EF8">
          <w:rPr>
            <w:rFonts w:ascii="Times New Roman" w:hAnsi="Times New Roman"/>
            <w:b/>
            <w:sz w:val="24"/>
            <w:szCs w:val="24"/>
            <w:lang w:val="sv-SE"/>
          </w:rPr>
          <w:delText xml:space="preserve"> :</w:delText>
        </w:r>
      </w:del>
    </w:p>
    <w:p w:rsidR="000E3B5A" w:rsidRPr="00A92148" w:rsidDel="00343EF8" w:rsidRDefault="001443E6" w:rsidP="000E3B5A">
      <w:pPr>
        <w:pStyle w:val="ListParagraph"/>
        <w:numPr>
          <w:ilvl w:val="0"/>
          <w:numId w:val="26"/>
        </w:numPr>
        <w:ind w:left="426"/>
        <w:jc w:val="both"/>
        <w:rPr>
          <w:del w:id="499" w:author="Windows User" w:date="2019-04-29T19:12:00Z"/>
          <w:rFonts w:ascii="Times New Roman" w:hAnsi="Times New Roman"/>
          <w:sz w:val="24"/>
          <w:szCs w:val="24"/>
          <w:lang w:val="sv-SE"/>
        </w:rPr>
      </w:pPr>
      <w:del w:id="500" w:author="Windows User" w:date="2019-04-29T19:12:00Z"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Keadaan </w:delText>
        </w:r>
        <w:r w:rsidDel="00343EF8">
          <w:rPr>
            <w:rFonts w:ascii="Times New Roman" w:hAnsi="Times New Roman"/>
            <w:sz w:val="24"/>
            <w:szCs w:val="24"/>
          </w:rPr>
          <w:delText>u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mum Sumatera Selatan</w:delText>
        </w:r>
        <w:r w:rsidR="00A64259" w:rsidDel="00343EF8">
          <w:rPr>
            <w:rFonts w:ascii="Times New Roman" w:hAnsi="Times New Roman"/>
            <w:sz w:val="24"/>
            <w:szCs w:val="24"/>
          </w:rPr>
          <w:delText xml:space="preserve"> khususnya </w:delText>
        </w:r>
        <w:r w:rsidR="00F937AB" w:rsidDel="00343EF8">
          <w:rPr>
            <w:rFonts w:ascii="Times New Roman" w:hAnsi="Times New Roman"/>
            <w:sz w:val="24"/>
            <w:szCs w:val="24"/>
          </w:rPr>
          <w:delText>Universitas Sriwijaya</w:delText>
        </w:r>
        <w:r w:rsidR="00F937AB" w:rsidRPr="00A92148" w:rsidDel="00343EF8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0E3B5A" w:rsidRPr="00A92148" w:rsidDel="00343EF8" w:rsidRDefault="001443E6" w:rsidP="00A64259">
      <w:pPr>
        <w:pStyle w:val="ListParagraph"/>
        <w:numPr>
          <w:ilvl w:val="0"/>
          <w:numId w:val="26"/>
        </w:numPr>
        <w:ind w:left="426"/>
        <w:jc w:val="both"/>
        <w:rPr>
          <w:del w:id="501" w:author="Windows User" w:date="2019-04-29T19:12:00Z"/>
          <w:rFonts w:ascii="Times New Roman" w:hAnsi="Times New Roman"/>
          <w:sz w:val="24"/>
          <w:szCs w:val="24"/>
          <w:lang w:val="sv-SE"/>
        </w:rPr>
      </w:pPr>
      <w:del w:id="502" w:author="Windows User" w:date="2019-04-29T19:12:00Z">
        <w:r w:rsidDel="00343EF8">
          <w:rPr>
            <w:rFonts w:ascii="Times New Roman" w:hAnsi="Times New Roman"/>
            <w:sz w:val="24"/>
            <w:szCs w:val="24"/>
            <w:lang w:val="sv-SE"/>
          </w:rPr>
          <w:delText xml:space="preserve">Situasi dan </w:delText>
        </w:r>
        <w:r w:rsidDel="00343EF8">
          <w:rPr>
            <w:rFonts w:ascii="Times New Roman" w:hAnsi="Times New Roman"/>
            <w:sz w:val="24"/>
            <w:szCs w:val="24"/>
          </w:rPr>
          <w:delText>k</w:delText>
        </w:r>
        <w:r w:rsidR="00731D7D"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ondisi </w:delText>
        </w:r>
        <w:r w:rsidR="00F937AB" w:rsidDel="00343EF8">
          <w:rPr>
            <w:rFonts w:ascii="Times New Roman" w:hAnsi="Times New Roman"/>
            <w:sz w:val="24"/>
            <w:szCs w:val="24"/>
            <w:lang w:val="sv-SE"/>
          </w:rPr>
          <w:delText>Provinsi Lampung</w:delText>
        </w:r>
        <w:r w:rsidR="000E3B5A" w:rsidRPr="00A92148" w:rsidDel="00343EF8">
          <w:rPr>
            <w:rFonts w:ascii="Times New Roman" w:hAnsi="Times New Roman"/>
            <w:sz w:val="24"/>
            <w:szCs w:val="24"/>
            <w:lang w:val="sv-SE"/>
          </w:rPr>
          <w:delText>.</w:delText>
        </w:r>
      </w:del>
    </w:p>
    <w:p w:rsidR="000E3B5A" w:rsidRPr="00A92148" w:rsidDel="00343EF8" w:rsidRDefault="000E3B5A" w:rsidP="000E3B5A">
      <w:pPr>
        <w:pStyle w:val="ListParagraph"/>
        <w:numPr>
          <w:ilvl w:val="0"/>
          <w:numId w:val="26"/>
        </w:numPr>
        <w:ind w:left="426"/>
        <w:jc w:val="both"/>
        <w:rPr>
          <w:del w:id="503" w:author="Windows User" w:date="2019-04-29T19:12:00Z"/>
          <w:rFonts w:ascii="Times New Roman" w:hAnsi="Times New Roman"/>
          <w:sz w:val="24"/>
          <w:szCs w:val="24"/>
          <w:lang w:val="sv-SE"/>
        </w:rPr>
      </w:pPr>
      <w:del w:id="504" w:author="Windows User" w:date="2019-04-29T19:12:00Z"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>Dukungan anggaran</w:delText>
        </w:r>
        <w:r w:rsidR="0019446D" w:rsidDel="00343EF8">
          <w:rPr>
            <w:rFonts w:ascii="Times New Roman" w:hAnsi="Times New Roman"/>
            <w:sz w:val="24"/>
            <w:szCs w:val="24"/>
          </w:rPr>
          <w:delText xml:space="preserve"> dari internal organisasi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dan </w:delText>
        </w:r>
        <w:r w:rsidR="0019446D" w:rsidDel="00343EF8">
          <w:rPr>
            <w:rFonts w:ascii="Times New Roman" w:hAnsi="Times New Roman"/>
            <w:sz w:val="24"/>
            <w:szCs w:val="24"/>
          </w:rPr>
          <w:delText>kontribusi alumni</w:delText>
        </w:r>
        <w:r w:rsidR="00497890" w:rsidDel="00343EF8">
          <w:rPr>
            <w:rFonts w:ascii="Times New Roman" w:hAnsi="Times New Roman"/>
            <w:sz w:val="24"/>
            <w:szCs w:val="24"/>
          </w:rPr>
          <w:delText>Kemala Unsri</w:delText>
        </w:r>
        <w:r w:rsidRPr="00A92148" w:rsidDel="00343EF8">
          <w:rPr>
            <w:rFonts w:ascii="Times New Roman" w:hAnsi="Times New Roman"/>
            <w:sz w:val="24"/>
            <w:szCs w:val="24"/>
            <w:lang w:val="sv-SE"/>
          </w:rPr>
          <w:delText xml:space="preserve"> untuk merealisasikan tujuan.</w:delText>
        </w:r>
      </w:del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</w:p>
    <w:p w:rsidR="00343EF8" w:rsidRDefault="00343EF8">
      <w:pPr>
        <w:spacing w:after="0" w:line="240" w:lineRule="auto"/>
        <w:rPr>
          <w:ins w:id="505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506" w:author="Windows User" w:date="2019-04-29T19:13:00Z">
        <w:r>
          <w:rPr>
            <w:rFonts w:ascii="Times New Roman" w:hAnsi="Times New Roman"/>
            <w:b/>
            <w:sz w:val="24"/>
            <w:szCs w:val="24"/>
            <w:lang w:val="sv-SE"/>
          </w:rPr>
          <w:br w:type="page"/>
        </w:r>
      </w:ins>
    </w:p>
    <w:p w:rsidR="00343EF8" w:rsidRPr="00A92148" w:rsidRDefault="00343EF8" w:rsidP="00343EF8">
      <w:pPr>
        <w:spacing w:after="0"/>
        <w:jc w:val="center"/>
        <w:rPr>
          <w:ins w:id="507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508" w:author="Windows User" w:date="2019-04-29T19:13:00Z"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lastRenderedPageBreak/>
          <w:t>GARIS BESAR HALUAN PROGRAM KERJA</w:t>
        </w:r>
        <w:r w:rsidRPr="00985DB3">
          <w:rPr>
            <w:rFonts w:ascii="Times New Roman" w:hAnsi="Times New Roman"/>
            <w:b/>
            <w:sz w:val="24"/>
            <w:szCs w:val="24"/>
          </w:rPr>
          <w:t xml:space="preserve"> ORGANISASI</w:t>
        </w:r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t xml:space="preserve"> (GBHPKO)</w:t>
        </w:r>
      </w:ins>
    </w:p>
    <w:p w:rsidR="00343EF8" w:rsidRPr="00985DB3" w:rsidRDefault="00343EF8" w:rsidP="00343EF8">
      <w:pPr>
        <w:spacing w:after="0"/>
        <w:jc w:val="center"/>
        <w:rPr>
          <w:ins w:id="509" w:author="Windows User" w:date="2019-04-29T19:13:00Z"/>
          <w:rFonts w:ascii="Times New Roman" w:hAnsi="Times New Roman"/>
          <w:b/>
          <w:sz w:val="24"/>
          <w:szCs w:val="24"/>
        </w:rPr>
      </w:pPr>
      <w:ins w:id="510" w:author="Windows User" w:date="2019-04-29T19:13:00Z"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t>KELUARGA MAHASISWA LAMPUNG (</w:t>
        </w:r>
        <w:r>
          <w:rPr>
            <w:rFonts w:ascii="Times New Roman" w:hAnsi="Times New Roman"/>
            <w:b/>
            <w:sz w:val="24"/>
            <w:szCs w:val="24"/>
            <w:lang w:val="sv-SE"/>
          </w:rPr>
          <w:t>KEMALA</w:t>
        </w:r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t>)</w:t>
        </w:r>
      </w:ins>
    </w:p>
    <w:p w:rsidR="00343EF8" w:rsidRPr="00985DB3" w:rsidRDefault="00343EF8" w:rsidP="00343EF8">
      <w:pPr>
        <w:spacing w:after="0"/>
        <w:jc w:val="center"/>
        <w:rPr>
          <w:ins w:id="511" w:author="Windows User" w:date="2019-04-29T19:13:00Z"/>
          <w:rFonts w:ascii="Times New Roman" w:hAnsi="Times New Roman"/>
          <w:b/>
          <w:sz w:val="24"/>
          <w:szCs w:val="24"/>
        </w:rPr>
      </w:pPr>
      <w:ins w:id="512" w:author="Windows User" w:date="2019-04-29T19:13:00Z">
        <w:r w:rsidRPr="00985DB3">
          <w:rPr>
            <w:rFonts w:ascii="Times New Roman" w:hAnsi="Times New Roman"/>
            <w:b/>
            <w:sz w:val="24"/>
            <w:szCs w:val="24"/>
          </w:rPr>
          <w:t>UNIVERSITAS SRIWIJAYA</w:t>
        </w:r>
      </w:ins>
    </w:p>
    <w:p w:rsidR="00343EF8" w:rsidRPr="00DA6B27" w:rsidRDefault="007039F3" w:rsidP="00343EF8">
      <w:pPr>
        <w:spacing w:line="360" w:lineRule="auto"/>
        <w:jc w:val="center"/>
        <w:rPr>
          <w:ins w:id="513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14" w:author="Windows User" w:date="2019-04-29T19:13:00Z">
        <w:r w:rsidRPr="007039F3">
          <w:rPr>
            <w:rFonts w:ascii="Times New Roman" w:hAnsi="Times New Roman"/>
            <w:b/>
            <w:noProof/>
            <w:sz w:val="24"/>
            <w:szCs w:val="24"/>
            <w:lang w:eastAsia="id-ID"/>
          </w:rPr>
          <w:pict>
            <v:shape id="_x0000_s1032" type="#_x0000_t32" style="position:absolute;left:0;text-align:left;margin-left:-1.4pt;margin-top:20pt;width:524.2pt;height:.0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" strokeweight="2.25pt"/>
          </w:pict>
        </w:r>
        <w:r w:rsidR="00343EF8" w:rsidRPr="00A92148">
          <w:rPr>
            <w:rFonts w:ascii="Times New Roman" w:hAnsi="Times New Roman"/>
            <w:b/>
            <w:sz w:val="24"/>
            <w:szCs w:val="24"/>
            <w:lang w:val="sv-SE"/>
          </w:rPr>
          <w:t>PERIODE 201</w:t>
        </w:r>
        <w:r w:rsidR="00343EF8">
          <w:rPr>
            <w:rFonts w:ascii="Times New Roman" w:hAnsi="Times New Roman"/>
            <w:b/>
            <w:sz w:val="24"/>
            <w:szCs w:val="24"/>
            <w:lang w:val="en-US"/>
          </w:rPr>
          <w:t>9</w:t>
        </w:r>
        <w:r w:rsidR="00343EF8">
          <w:rPr>
            <w:rFonts w:ascii="Times New Roman" w:hAnsi="Times New Roman"/>
            <w:b/>
            <w:sz w:val="24"/>
            <w:szCs w:val="24"/>
          </w:rPr>
          <w:t>-20</w:t>
        </w:r>
        <w:r w:rsidR="00343EF8">
          <w:rPr>
            <w:rFonts w:ascii="Times New Roman" w:hAnsi="Times New Roman"/>
            <w:b/>
            <w:sz w:val="24"/>
            <w:szCs w:val="24"/>
            <w:lang w:val="en-US"/>
          </w:rPr>
          <w:t>20</w:t>
        </w:r>
      </w:ins>
    </w:p>
    <w:p w:rsidR="00343EF8" w:rsidRPr="0075762F" w:rsidRDefault="00343EF8" w:rsidP="00343EF8">
      <w:pPr>
        <w:spacing w:after="0"/>
        <w:jc w:val="center"/>
        <w:rPr>
          <w:ins w:id="515" w:author="Windows User" w:date="2019-04-29T19:13:00Z"/>
          <w:rFonts w:ascii="Times New Roman" w:hAnsi="Times New Roman"/>
          <w:b/>
          <w:sz w:val="28"/>
          <w:szCs w:val="28"/>
        </w:rPr>
      </w:pPr>
      <w:ins w:id="516" w:author="Windows User" w:date="2019-04-29T19:13:00Z">
        <w:r w:rsidRPr="0075762F">
          <w:rPr>
            <w:rFonts w:ascii="Times New Roman" w:hAnsi="Times New Roman"/>
            <w:b/>
            <w:sz w:val="28"/>
            <w:szCs w:val="28"/>
            <w:lang w:val="en-US"/>
          </w:rPr>
          <w:t>BAB I</w:t>
        </w:r>
      </w:ins>
    </w:p>
    <w:p w:rsidR="00343EF8" w:rsidRPr="0075762F" w:rsidRDefault="00343EF8" w:rsidP="00343EF8">
      <w:pPr>
        <w:jc w:val="center"/>
        <w:rPr>
          <w:ins w:id="517" w:author="Windows User" w:date="2019-04-29T19:13:00Z"/>
          <w:rFonts w:ascii="Times New Roman" w:hAnsi="Times New Roman"/>
          <w:b/>
          <w:sz w:val="28"/>
          <w:szCs w:val="28"/>
          <w:lang w:val="en-US"/>
        </w:rPr>
      </w:pPr>
      <w:ins w:id="518" w:author="Windows User" w:date="2019-04-29T19:13:00Z">
        <w:r w:rsidRPr="0075762F">
          <w:rPr>
            <w:rFonts w:ascii="Times New Roman" w:hAnsi="Times New Roman"/>
            <w:b/>
            <w:sz w:val="28"/>
            <w:szCs w:val="28"/>
            <w:lang w:val="en-US"/>
          </w:rPr>
          <w:t>PENDAHULUAN</w:t>
        </w:r>
      </w:ins>
    </w:p>
    <w:p w:rsidR="00343EF8" w:rsidRPr="00985DB3" w:rsidRDefault="00343EF8" w:rsidP="00343EF8">
      <w:pPr>
        <w:pStyle w:val="ListParagraph"/>
        <w:numPr>
          <w:ilvl w:val="0"/>
          <w:numId w:val="20"/>
        </w:numPr>
        <w:spacing w:line="360" w:lineRule="auto"/>
        <w:ind w:left="426" w:hanging="426"/>
        <w:jc w:val="both"/>
        <w:rPr>
          <w:ins w:id="519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20" w:author="Windows User" w:date="2019-04-29T19:13:00Z"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>PENGERTIAN</w:t>
        </w:r>
      </w:ins>
    </w:p>
    <w:p w:rsidR="00343EF8" w:rsidRPr="00A92148" w:rsidRDefault="00343EF8" w:rsidP="00343EF8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ins w:id="521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522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Garis Besar Haluan Program Kerja Organisasi (GBHPKO)</w:t>
        </w:r>
        <w:r>
          <w:rPr>
            <w:rFonts w:ascii="Times New Roman" w:hAnsi="Times New Roman"/>
            <w:sz w:val="24"/>
            <w:szCs w:val="24"/>
            <w:lang w:val="sv-SE"/>
          </w:rPr>
          <w:t>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merupakan acuan dasar/landasan sebagai pola umum program kerja yang ditetapkan </w:t>
        </w:r>
        <w:r>
          <w:rPr>
            <w:rFonts w:ascii="Times New Roman" w:hAnsi="Times New Roman"/>
            <w:sz w:val="24"/>
            <w:szCs w:val="24"/>
          </w:rPr>
          <w:t>melalui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M</w:t>
        </w:r>
        <w:r>
          <w:rPr>
            <w:rFonts w:ascii="Times New Roman" w:hAnsi="Times New Roman"/>
            <w:sz w:val="24"/>
            <w:szCs w:val="24"/>
          </w:rPr>
          <w:t>ubes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/>
            <w:sz w:val="24"/>
            <w:szCs w:val="24"/>
            <w:lang w:val="sv-SE"/>
          </w:rPr>
          <w:t>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343EF8" w:rsidRPr="00A92148" w:rsidRDefault="00343EF8" w:rsidP="00343EF8">
      <w:pPr>
        <w:pStyle w:val="ListParagraph"/>
        <w:numPr>
          <w:ilvl w:val="0"/>
          <w:numId w:val="31"/>
        </w:numPr>
        <w:spacing w:line="360" w:lineRule="auto"/>
        <w:ind w:left="709" w:hanging="218"/>
        <w:jc w:val="both"/>
        <w:rPr>
          <w:ins w:id="523" w:author="Windows User" w:date="2019-04-29T19:13:00Z"/>
          <w:rFonts w:ascii="Times New Roman" w:hAnsi="Times New Roman"/>
          <w:sz w:val="24"/>
          <w:szCs w:val="24"/>
          <w:lang w:val="sv-SE"/>
        </w:rPr>
      </w:pPr>
      <w:ins w:id="524" w:author="Windows User" w:date="2019-04-29T19:13:00Z">
        <w:r>
          <w:rPr>
            <w:rFonts w:ascii="Times New Roman" w:hAnsi="Times New Roman"/>
            <w:sz w:val="24"/>
            <w:szCs w:val="24"/>
            <w:lang w:val="sv-SE"/>
          </w:rPr>
          <w:t>Pola umum program kerja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merupakan </w:t>
        </w:r>
        <w:r>
          <w:rPr>
            <w:rFonts w:ascii="Times New Roman" w:hAnsi="Times New Roman"/>
            <w:sz w:val="24"/>
            <w:szCs w:val="24"/>
          </w:rPr>
          <w:t xml:space="preserve">kegiatan 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pengem</w:t>
        </w:r>
        <w:r>
          <w:rPr>
            <w:rFonts w:ascii="Times New Roman" w:hAnsi="Times New Roman"/>
            <w:sz w:val="24"/>
            <w:szCs w:val="24"/>
            <w:lang w:val="sv-SE"/>
          </w:rPr>
          <w:t>bangan yang menyeluruh, terpadu</w:t>
        </w:r>
        <w:r>
          <w:rPr>
            <w:rFonts w:ascii="Times New Roman" w:hAnsi="Times New Roman"/>
            <w:sz w:val="24"/>
            <w:szCs w:val="24"/>
          </w:rPr>
          <w:t>,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dan terarah yang dilaksanakan secara bertahap dan berkesinambungan.</w:t>
        </w:r>
      </w:ins>
    </w:p>
    <w:p w:rsidR="00343EF8" w:rsidRPr="00A92148" w:rsidRDefault="00343EF8" w:rsidP="00343EF8">
      <w:pPr>
        <w:pStyle w:val="ListParagraph"/>
        <w:ind w:left="851"/>
        <w:jc w:val="both"/>
        <w:rPr>
          <w:ins w:id="525" w:author="Windows User" w:date="2019-04-29T19:13:00Z"/>
          <w:rFonts w:ascii="Times New Roman" w:hAnsi="Times New Roman"/>
          <w:sz w:val="24"/>
          <w:szCs w:val="24"/>
          <w:lang w:val="sv-SE"/>
        </w:rPr>
      </w:pPr>
    </w:p>
    <w:p w:rsidR="00343EF8" w:rsidRPr="00985DB3" w:rsidRDefault="00343EF8" w:rsidP="00343EF8">
      <w:pPr>
        <w:pStyle w:val="ListParagraph"/>
        <w:numPr>
          <w:ilvl w:val="0"/>
          <w:numId w:val="20"/>
        </w:numPr>
        <w:tabs>
          <w:tab w:val="left" w:pos="426"/>
        </w:tabs>
        <w:ind w:left="567" w:hanging="567"/>
        <w:jc w:val="both"/>
        <w:rPr>
          <w:ins w:id="526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27" w:author="Windows User" w:date="2019-04-29T19:13:00Z"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>MAKSUD DAN TUJUAN</w:t>
        </w:r>
      </w:ins>
    </w:p>
    <w:p w:rsidR="00343EF8" w:rsidRPr="00985DB3" w:rsidRDefault="00343EF8" w:rsidP="00343EF8">
      <w:pPr>
        <w:spacing w:line="360" w:lineRule="auto"/>
        <w:ind w:firstLine="360"/>
        <w:jc w:val="both"/>
        <w:rPr>
          <w:ins w:id="528" w:author="Windows User" w:date="2019-04-29T19:13:00Z"/>
          <w:rFonts w:ascii="Times New Roman" w:hAnsi="Times New Roman"/>
          <w:sz w:val="24"/>
          <w:szCs w:val="24"/>
        </w:rPr>
      </w:pPr>
      <w:ins w:id="529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Maksud dan tujuan ditetapkannya GBHPKO ini untuk memberikan arahan pelaksanaan program kerja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 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sebagai media pengembangan sosial, peningkatan intelektual, kemampuan berorganisasi dan sarana penerimaan aspirasi</w:t>
        </w:r>
        <w:r>
          <w:rPr>
            <w:rFonts w:ascii="Times New Roman" w:hAnsi="Times New Roman"/>
            <w:sz w:val="24"/>
            <w:szCs w:val="24"/>
          </w:rPr>
          <w:t xml:space="preserve"> dari seluruh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anggota</w:t>
        </w:r>
        <w:r>
          <w:rPr>
            <w:rFonts w:ascii="Times New Roman" w:hAnsi="Times New Roman"/>
            <w:sz w:val="24"/>
            <w:szCs w:val="24"/>
            <w:lang w:val="sv-SE"/>
          </w:rPr>
          <w:t>Kemala Unsri</w:t>
        </w:r>
        <w:r>
          <w:rPr>
            <w:rFonts w:ascii="Times New Roman" w:hAnsi="Times New Roman"/>
            <w:sz w:val="24"/>
            <w:szCs w:val="24"/>
          </w:rPr>
          <w:t xml:space="preserve"> beserta alumni 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yang bersifat membangun sehingga dapat terlaksana dan tepat sasaran.</w:t>
        </w:r>
      </w:ins>
    </w:p>
    <w:p w:rsidR="00343EF8" w:rsidRPr="00985DB3" w:rsidRDefault="00343EF8" w:rsidP="00343EF8">
      <w:pPr>
        <w:pStyle w:val="ListParagraph"/>
        <w:numPr>
          <w:ilvl w:val="0"/>
          <w:numId w:val="20"/>
        </w:numPr>
        <w:ind w:left="426" w:hanging="426"/>
        <w:jc w:val="both"/>
        <w:rPr>
          <w:ins w:id="530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31" w:author="Windows User" w:date="2019-04-29T19:13:00Z"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>LANDASAN</w:t>
        </w:r>
      </w:ins>
    </w:p>
    <w:p w:rsidR="00343EF8" w:rsidRPr="00A92148" w:rsidRDefault="00343EF8" w:rsidP="00343EF8">
      <w:pPr>
        <w:jc w:val="both"/>
        <w:rPr>
          <w:ins w:id="532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533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Landasan GBHPKO </w:t>
        </w:r>
        <w:r>
          <w:rPr>
            <w:rFonts w:ascii="Times New Roman" w:hAnsi="Times New Roman"/>
            <w:sz w:val="24"/>
            <w:szCs w:val="24"/>
            <w:lang w:val="sv-SE"/>
          </w:rPr>
          <w:t>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adalah :</w:t>
        </w:r>
      </w:ins>
    </w:p>
    <w:p w:rsidR="00343EF8" w:rsidRPr="00985DB3" w:rsidRDefault="00343EF8" w:rsidP="00343EF8">
      <w:pPr>
        <w:pStyle w:val="ListParagraph"/>
        <w:numPr>
          <w:ilvl w:val="0"/>
          <w:numId w:val="22"/>
        </w:numPr>
        <w:ind w:left="426"/>
        <w:jc w:val="both"/>
        <w:rPr>
          <w:ins w:id="534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35" w:author="Windows User" w:date="2019-04-29T19:13:00Z">
        <w:r w:rsidRPr="00985DB3">
          <w:rPr>
            <w:rFonts w:ascii="Times New Roman" w:hAnsi="Times New Roman"/>
            <w:sz w:val="24"/>
            <w:szCs w:val="24"/>
            <w:lang w:val="en-US"/>
          </w:rPr>
          <w:t>Landasan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985DB3">
          <w:rPr>
            <w:rFonts w:ascii="Times New Roman" w:hAnsi="Times New Roman"/>
            <w:sz w:val="24"/>
            <w:szCs w:val="24"/>
            <w:lang w:val="en-US"/>
          </w:rPr>
          <w:t>Idiil</w:t>
        </w:r>
        <w:proofErr w:type="spellEnd"/>
        <w:r w:rsidRPr="00985DB3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>
          <w:rPr>
            <w:rFonts w:ascii="Times New Roman" w:hAnsi="Times New Roman"/>
            <w:sz w:val="24"/>
            <w:szCs w:val="24"/>
            <w:lang w:val="en-US"/>
          </w:rPr>
          <w:tab/>
          <w:t xml:space="preserve">: </w:t>
        </w:r>
        <w:proofErr w:type="spellStart"/>
        <w:r w:rsidRPr="00985DB3">
          <w:rPr>
            <w:rFonts w:ascii="Times New Roman" w:hAnsi="Times New Roman"/>
            <w:sz w:val="24"/>
            <w:szCs w:val="24"/>
            <w:lang w:val="en-US"/>
          </w:rPr>
          <w:t>Pancasila</w:t>
        </w:r>
        <w:proofErr w:type="spellEnd"/>
      </w:ins>
    </w:p>
    <w:p w:rsidR="00343EF8" w:rsidRPr="00985DB3" w:rsidRDefault="00343EF8" w:rsidP="00343EF8">
      <w:pPr>
        <w:pStyle w:val="ListParagraph"/>
        <w:numPr>
          <w:ilvl w:val="0"/>
          <w:numId w:val="22"/>
        </w:numPr>
        <w:ind w:left="426"/>
        <w:jc w:val="both"/>
        <w:rPr>
          <w:ins w:id="536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37" w:author="Windows User" w:date="2019-04-29T19:13:00Z">
        <w:r w:rsidRPr="00985DB3">
          <w:rPr>
            <w:rFonts w:ascii="Times New Roman" w:hAnsi="Times New Roman"/>
            <w:sz w:val="24"/>
            <w:szCs w:val="24"/>
            <w:lang w:val="en-US"/>
          </w:rPr>
          <w:t>Landasan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985DB3">
          <w:rPr>
            <w:rFonts w:ascii="Times New Roman" w:hAnsi="Times New Roman"/>
            <w:sz w:val="24"/>
            <w:szCs w:val="24"/>
            <w:lang w:val="en-US"/>
          </w:rPr>
          <w:t>Konstitusional</w:t>
        </w:r>
        <w:proofErr w:type="spellEnd"/>
        <w:r w:rsidRPr="00985DB3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>
          <w:rPr>
            <w:rFonts w:ascii="Times New Roman" w:hAnsi="Times New Roman"/>
            <w:sz w:val="24"/>
            <w:szCs w:val="24"/>
            <w:lang w:val="en-US"/>
          </w:rPr>
          <w:tab/>
          <w:t>: UUD 1945</w:t>
        </w:r>
      </w:ins>
    </w:p>
    <w:p w:rsidR="00343EF8" w:rsidRPr="00985DB3" w:rsidRDefault="00343EF8" w:rsidP="00343EF8">
      <w:pPr>
        <w:pStyle w:val="ListParagraph"/>
        <w:numPr>
          <w:ilvl w:val="0"/>
          <w:numId w:val="22"/>
        </w:numPr>
        <w:ind w:left="426"/>
        <w:jc w:val="both"/>
        <w:rPr>
          <w:ins w:id="538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39" w:author="Windows User" w:date="2019-04-29T19:13:00Z">
        <w:r w:rsidRPr="00985DB3">
          <w:rPr>
            <w:rFonts w:ascii="Times New Roman" w:hAnsi="Times New Roman"/>
            <w:sz w:val="24"/>
            <w:szCs w:val="24"/>
            <w:lang w:val="en-US"/>
          </w:rPr>
          <w:t>Landasan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985DB3">
          <w:rPr>
            <w:rFonts w:ascii="Times New Roman" w:hAnsi="Times New Roman"/>
            <w:sz w:val="24"/>
            <w:szCs w:val="24"/>
            <w:lang w:val="en-US"/>
          </w:rPr>
          <w:t>Operasional</w:t>
        </w:r>
        <w:proofErr w:type="spellEnd"/>
        <w:r w:rsidRPr="00985DB3">
          <w:rPr>
            <w:rFonts w:ascii="Times New Roman" w:hAnsi="Times New Roman"/>
            <w:sz w:val="24"/>
            <w:szCs w:val="24"/>
            <w:lang w:val="en-US"/>
          </w:rPr>
          <w:tab/>
        </w:r>
        <w:r w:rsidRPr="00985DB3">
          <w:rPr>
            <w:rFonts w:ascii="Times New Roman" w:hAnsi="Times New Roman"/>
            <w:sz w:val="24"/>
            <w:szCs w:val="24"/>
            <w:lang w:val="en-US"/>
          </w:rPr>
          <w:tab/>
          <w:t>: AD/ART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KemalaUnsri</w:t>
        </w:r>
        <w:proofErr w:type="spellEnd"/>
      </w:ins>
    </w:p>
    <w:p w:rsidR="00343EF8" w:rsidRPr="00985DB3" w:rsidRDefault="00343EF8" w:rsidP="00343EF8">
      <w:pPr>
        <w:pStyle w:val="ListParagraph"/>
        <w:ind w:left="426"/>
        <w:jc w:val="both"/>
        <w:rPr>
          <w:ins w:id="540" w:author="Windows User" w:date="2019-04-29T19:13:00Z"/>
          <w:rFonts w:ascii="Times New Roman" w:hAnsi="Times New Roman"/>
          <w:sz w:val="24"/>
          <w:szCs w:val="24"/>
          <w:lang w:val="en-US"/>
        </w:rPr>
      </w:pPr>
    </w:p>
    <w:p w:rsidR="00343EF8" w:rsidRPr="00985DB3" w:rsidRDefault="00343EF8" w:rsidP="00343EF8">
      <w:pPr>
        <w:pStyle w:val="ListParagraph"/>
        <w:numPr>
          <w:ilvl w:val="0"/>
          <w:numId w:val="20"/>
        </w:numPr>
        <w:ind w:left="426" w:hanging="426"/>
        <w:jc w:val="both"/>
        <w:rPr>
          <w:ins w:id="541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42" w:author="Windows User" w:date="2019-04-29T19:13:00Z"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>POKOK – POKO</w:t>
        </w:r>
        <w:r>
          <w:rPr>
            <w:rFonts w:ascii="Times New Roman" w:hAnsi="Times New Roman"/>
            <w:b/>
            <w:sz w:val="24"/>
            <w:szCs w:val="24"/>
            <w:lang w:val="en-US"/>
          </w:rPr>
          <w:t>K</w:t>
        </w:r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 xml:space="preserve"> PENYUSUNAN</w:t>
        </w:r>
      </w:ins>
    </w:p>
    <w:p w:rsidR="00343EF8" w:rsidRPr="00A92148" w:rsidRDefault="00343EF8" w:rsidP="00343EF8">
      <w:pPr>
        <w:jc w:val="both"/>
        <w:rPr>
          <w:ins w:id="543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544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Sistematika GBHPKO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  <w:r>
          <w:rPr>
            <w:rFonts w:ascii="Times New Roman" w:hAnsi="Times New Roman"/>
            <w:sz w:val="24"/>
            <w:szCs w:val="24"/>
            <w:lang w:val="sv-SE"/>
          </w:rPr>
          <w:t>dari pola dasar haluan kerja yang meliputi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:</w:t>
        </w:r>
      </w:ins>
    </w:p>
    <w:p w:rsidR="00343EF8" w:rsidRPr="00A92148" w:rsidRDefault="00343EF8" w:rsidP="00343EF8">
      <w:pPr>
        <w:pStyle w:val="ListParagraph"/>
        <w:numPr>
          <w:ilvl w:val="0"/>
          <w:numId w:val="23"/>
        </w:numPr>
        <w:ind w:left="426" w:hanging="426"/>
        <w:jc w:val="both"/>
        <w:rPr>
          <w:ins w:id="545" w:author="Windows User" w:date="2019-04-29T19:13:00Z"/>
          <w:rFonts w:ascii="Times New Roman" w:hAnsi="Times New Roman"/>
          <w:sz w:val="24"/>
          <w:szCs w:val="24"/>
          <w:lang w:val="sv-SE"/>
        </w:rPr>
      </w:pPr>
      <w:ins w:id="546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Pola Haluan Program Kerja Jangka Pendek.</w:t>
        </w:r>
      </w:ins>
    </w:p>
    <w:p w:rsidR="00343EF8" w:rsidRPr="00A92148" w:rsidRDefault="00343EF8" w:rsidP="00343EF8">
      <w:pPr>
        <w:pStyle w:val="ListParagraph"/>
        <w:numPr>
          <w:ilvl w:val="0"/>
          <w:numId w:val="23"/>
        </w:numPr>
        <w:ind w:left="426" w:hanging="426"/>
        <w:jc w:val="both"/>
        <w:rPr>
          <w:ins w:id="547" w:author="Windows User" w:date="2019-04-29T19:13:00Z"/>
          <w:rFonts w:ascii="Times New Roman" w:hAnsi="Times New Roman"/>
          <w:sz w:val="24"/>
          <w:szCs w:val="24"/>
          <w:lang w:val="sv-SE"/>
        </w:rPr>
      </w:pPr>
      <w:ins w:id="548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Pola Haluan Program Kerja Jangka Panjang.</w:t>
        </w:r>
      </w:ins>
    </w:p>
    <w:p w:rsidR="00343EF8" w:rsidRPr="00A92148" w:rsidRDefault="00343EF8" w:rsidP="00343EF8">
      <w:pPr>
        <w:pStyle w:val="ListParagraph"/>
        <w:ind w:left="426" w:hanging="426"/>
        <w:jc w:val="both"/>
        <w:rPr>
          <w:ins w:id="549" w:author="Windows User" w:date="2019-04-29T19:13:00Z"/>
          <w:rFonts w:ascii="Times New Roman" w:hAnsi="Times New Roman"/>
          <w:sz w:val="24"/>
          <w:szCs w:val="24"/>
          <w:lang w:val="sv-SE"/>
        </w:rPr>
      </w:pPr>
    </w:p>
    <w:p w:rsidR="00343EF8" w:rsidRPr="00985DB3" w:rsidRDefault="00343EF8" w:rsidP="00343EF8">
      <w:pPr>
        <w:pStyle w:val="ListParagraph"/>
        <w:numPr>
          <w:ilvl w:val="0"/>
          <w:numId w:val="20"/>
        </w:numPr>
        <w:ind w:left="426" w:hanging="426"/>
        <w:jc w:val="both"/>
        <w:rPr>
          <w:ins w:id="550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51" w:author="Windows User" w:date="2019-04-29T19:13:00Z"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>GBHPKO</w:t>
        </w:r>
        <w:r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b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b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b/>
            <w:sz w:val="24"/>
            <w:szCs w:val="24"/>
            <w:lang w:val="en-US"/>
          </w:rPr>
          <w:t>Unsri</w:t>
        </w:r>
        <w:proofErr w:type="spellEnd"/>
      </w:ins>
    </w:p>
    <w:p w:rsidR="00343EF8" w:rsidRPr="00A92148" w:rsidRDefault="00343EF8" w:rsidP="00343EF8">
      <w:pPr>
        <w:ind w:firstLine="426"/>
        <w:jc w:val="both"/>
        <w:rPr>
          <w:ins w:id="552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553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GBHPKO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ditetapkan </w:t>
        </w:r>
        <w:r>
          <w:rPr>
            <w:rFonts w:ascii="Times New Roman" w:hAnsi="Times New Roman"/>
            <w:sz w:val="24"/>
            <w:szCs w:val="24"/>
          </w:rPr>
          <w:t>melalui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Mubes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 yang di</w:t>
        </w:r>
        <w:r>
          <w:rPr>
            <w:rFonts w:ascii="Times New Roman" w:hAnsi="Times New Roman"/>
            <w:sz w:val="24"/>
            <w:szCs w:val="24"/>
          </w:rPr>
          <w:t>implementasikan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dalam Program Kerja selama satu periode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oleh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554" w:author="Windows User" w:date="2019-05-02T21:30:00Z">
        <w:r w:rsidR="006737A3">
          <w:rPr>
            <w:rFonts w:ascii="Times New Roman" w:hAnsi="Times New Roman"/>
            <w:sz w:val="24"/>
            <w:szCs w:val="24"/>
            <w:lang w:val="sv-SE"/>
          </w:rPr>
          <w:t>B</w:t>
        </w:r>
      </w:ins>
      <w:ins w:id="555" w:author="Windows User" w:date="2019-04-29T19:13:00Z">
        <w:r>
          <w:rPr>
            <w:rFonts w:ascii="Times New Roman" w:hAnsi="Times New Roman"/>
            <w:sz w:val="24"/>
            <w:szCs w:val="24"/>
            <w:lang w:val="sv-SE"/>
          </w:rPr>
          <w:t>adan</w:t>
        </w:r>
        <w:r w:rsidR="006737A3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556" w:author="Windows User" w:date="2019-05-02T21:30:00Z">
        <w:r w:rsidR="006737A3">
          <w:rPr>
            <w:rFonts w:ascii="Times New Roman" w:hAnsi="Times New Roman"/>
            <w:sz w:val="24"/>
            <w:szCs w:val="24"/>
            <w:lang w:val="sv-SE"/>
          </w:rPr>
          <w:t>P</w:t>
        </w:r>
      </w:ins>
      <w:ins w:id="557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engurus</w:t>
        </w:r>
        <w:r w:rsidR="006737A3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ins w:id="558" w:author="Windows User" w:date="2019-05-02T21:30:00Z">
        <w:r w:rsidR="006737A3">
          <w:rPr>
            <w:rFonts w:ascii="Times New Roman" w:hAnsi="Times New Roman"/>
            <w:sz w:val="24"/>
            <w:szCs w:val="24"/>
            <w:lang w:val="sv-SE"/>
          </w:rPr>
          <w:t>H</w:t>
        </w:r>
      </w:ins>
      <w:ins w:id="559" w:author="Windows User" w:date="2019-04-29T19:13:00Z">
        <w:r>
          <w:rPr>
            <w:rFonts w:ascii="Times New Roman" w:hAnsi="Times New Roman"/>
            <w:sz w:val="24"/>
            <w:szCs w:val="24"/>
            <w:lang w:val="sv-SE"/>
          </w:rPr>
          <w:t>arian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serta seluruh anggota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. Setiap satu tahun sekali GBHPKO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ditinjau kembali untuk disesuaikan dengan perubahan melalui Mube</w:t>
        </w:r>
        <w:r>
          <w:rPr>
            <w:rFonts w:ascii="Times New Roman" w:hAnsi="Times New Roman"/>
            <w:sz w:val="24"/>
            <w:szCs w:val="24"/>
            <w:lang w:val="sv-SE"/>
          </w:rPr>
          <w:t>s 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343EF8" w:rsidRDefault="00343EF8" w:rsidP="00343EF8">
      <w:pPr>
        <w:spacing w:after="0"/>
        <w:jc w:val="center"/>
        <w:rPr>
          <w:ins w:id="560" w:author="Windows User" w:date="2019-04-29T19:13:00Z"/>
          <w:rFonts w:ascii="Times New Roman" w:hAnsi="Times New Roman"/>
          <w:b/>
          <w:sz w:val="24"/>
          <w:szCs w:val="24"/>
        </w:rPr>
      </w:pPr>
      <w:ins w:id="561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br w:type="page"/>
        </w:r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lastRenderedPageBreak/>
          <w:t>BAB II</w:t>
        </w:r>
      </w:ins>
    </w:p>
    <w:p w:rsidR="00343EF8" w:rsidRPr="00A92148" w:rsidRDefault="00343EF8" w:rsidP="00343EF8">
      <w:pPr>
        <w:spacing w:after="0"/>
        <w:jc w:val="center"/>
        <w:rPr>
          <w:ins w:id="562" w:author="Windows User" w:date="2019-04-29T19:13:00Z"/>
          <w:rFonts w:ascii="Times New Roman" w:hAnsi="Times New Roman"/>
          <w:sz w:val="24"/>
          <w:szCs w:val="24"/>
          <w:lang w:val="sv-SE"/>
        </w:rPr>
      </w:pPr>
      <w:ins w:id="563" w:author="Windows User" w:date="2019-04-29T19:13:00Z"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t xml:space="preserve"> POLA DASAR HALUAN KERJA</w:t>
        </w:r>
      </w:ins>
    </w:p>
    <w:p w:rsidR="00343EF8" w:rsidRPr="00A92148" w:rsidRDefault="00343EF8" w:rsidP="00343EF8">
      <w:pPr>
        <w:pStyle w:val="ListParagraph"/>
        <w:ind w:left="1080"/>
        <w:jc w:val="center"/>
        <w:rPr>
          <w:ins w:id="564" w:author="Windows User" w:date="2019-04-29T19:13:00Z"/>
          <w:rFonts w:ascii="Times New Roman" w:hAnsi="Times New Roman"/>
          <w:b/>
          <w:sz w:val="24"/>
          <w:szCs w:val="24"/>
          <w:lang w:val="sv-SE"/>
        </w:rPr>
      </w:pPr>
    </w:p>
    <w:p w:rsidR="00343EF8" w:rsidRPr="00985DB3" w:rsidRDefault="00343EF8" w:rsidP="00343EF8">
      <w:pPr>
        <w:pStyle w:val="ListParagraph"/>
        <w:numPr>
          <w:ilvl w:val="0"/>
          <w:numId w:val="24"/>
        </w:numPr>
        <w:spacing w:line="360" w:lineRule="auto"/>
        <w:ind w:left="426" w:hanging="426"/>
        <w:jc w:val="both"/>
        <w:rPr>
          <w:ins w:id="565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66" w:author="Windows User" w:date="2019-04-29T19:13:00Z"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>DASAR</w:t>
        </w:r>
      </w:ins>
    </w:p>
    <w:p w:rsidR="00343EF8" w:rsidRPr="000533AE" w:rsidRDefault="00343EF8" w:rsidP="00343EF8">
      <w:pPr>
        <w:pStyle w:val="ListParagraph"/>
        <w:spacing w:line="360" w:lineRule="auto"/>
        <w:ind w:left="426"/>
        <w:jc w:val="both"/>
        <w:rPr>
          <w:ins w:id="567" w:author="Windows User" w:date="2019-04-29T19:13:00Z"/>
          <w:rFonts w:ascii="Times New Roman" w:hAnsi="Times New Roman"/>
          <w:sz w:val="24"/>
          <w:szCs w:val="24"/>
          <w:lang w:val="sv-SE"/>
        </w:rPr>
      </w:pPr>
      <w:ins w:id="568" w:author="Windows User" w:date="2019-04-29T19:13:00Z">
        <w:r>
          <w:rPr>
            <w:rFonts w:ascii="Times New Roman" w:hAnsi="Times New Roman"/>
            <w:sz w:val="24"/>
            <w:szCs w:val="24"/>
            <w:lang w:val="sv-SE"/>
          </w:rPr>
          <w:t xml:space="preserve">Pola </w:t>
        </w:r>
        <w:r>
          <w:rPr>
            <w:rFonts w:ascii="Times New Roman" w:hAnsi="Times New Roman"/>
            <w:sz w:val="24"/>
            <w:szCs w:val="24"/>
          </w:rPr>
          <w:t>d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asar </w:t>
        </w:r>
        <w:r>
          <w:rPr>
            <w:rFonts w:ascii="Times New Roman" w:hAnsi="Times New Roman"/>
            <w:sz w:val="24"/>
            <w:szCs w:val="24"/>
          </w:rPr>
          <w:t>h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aluan </w:t>
        </w:r>
        <w:r>
          <w:rPr>
            <w:rFonts w:ascii="Times New Roman" w:hAnsi="Times New Roman"/>
            <w:sz w:val="24"/>
            <w:szCs w:val="24"/>
          </w:rPr>
          <w:t>p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rogram </w:t>
        </w:r>
        <w:r>
          <w:rPr>
            <w:rFonts w:ascii="Times New Roman" w:hAnsi="Times New Roman"/>
            <w:sz w:val="24"/>
            <w:szCs w:val="24"/>
          </w:rPr>
          <w:t>k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erja </w:t>
        </w:r>
        <w:r>
          <w:rPr>
            <w:rFonts w:ascii="Times New Roman" w:hAnsi="Times New Roman"/>
            <w:sz w:val="24"/>
            <w:szCs w:val="24"/>
          </w:rPr>
          <w:t>o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rganisasi</w:t>
        </w:r>
        <w:r>
          <w:rPr>
            <w:rFonts w:ascii="Times New Roman" w:hAnsi="Times New Roman"/>
            <w:sz w:val="24"/>
            <w:szCs w:val="24"/>
            <w:lang w:val="sv-SE"/>
          </w:rPr>
          <w:t>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berdasarkan tujuan yang ditegaskan dalam AD/ART.</w:t>
        </w:r>
      </w:ins>
    </w:p>
    <w:p w:rsidR="00343EF8" w:rsidRDefault="00343EF8" w:rsidP="00343EF8">
      <w:pPr>
        <w:pStyle w:val="ListParagraph"/>
        <w:numPr>
          <w:ilvl w:val="0"/>
          <w:numId w:val="24"/>
        </w:numPr>
        <w:spacing w:line="360" w:lineRule="auto"/>
        <w:ind w:left="426" w:hanging="426"/>
        <w:jc w:val="both"/>
        <w:rPr>
          <w:ins w:id="569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70" w:author="Windows User" w:date="2019-04-29T19:13:00Z">
        <w:r>
          <w:rPr>
            <w:rFonts w:ascii="Times New Roman" w:hAnsi="Times New Roman"/>
            <w:b/>
            <w:sz w:val="24"/>
            <w:szCs w:val="24"/>
            <w:lang w:val="en-US"/>
          </w:rPr>
          <w:t>POLA DASAR HALUAN PROGRAM KERJA JANGKA PENDEK</w:t>
        </w:r>
      </w:ins>
    </w:p>
    <w:p w:rsidR="00343EF8" w:rsidRDefault="00343EF8" w:rsidP="00343EF8">
      <w:pPr>
        <w:pStyle w:val="ListParagraph"/>
        <w:spacing w:line="360" w:lineRule="auto"/>
        <w:ind w:left="426"/>
        <w:jc w:val="both"/>
        <w:rPr>
          <w:ins w:id="571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72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Pola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dasar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haluan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program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organisasi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Unsri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selama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periode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1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tahun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sasaran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:</w:t>
        </w:r>
      </w:ins>
    </w:p>
    <w:p w:rsidR="00343EF8" w:rsidRDefault="00343EF8" w:rsidP="00343EF8">
      <w:pPr>
        <w:pStyle w:val="ListParagraph"/>
        <w:numPr>
          <w:ilvl w:val="0"/>
          <w:numId w:val="46"/>
        </w:numPr>
        <w:spacing w:line="360" w:lineRule="auto"/>
        <w:jc w:val="both"/>
        <w:rPr>
          <w:ins w:id="573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74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Penguatan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internal.</w:t>
        </w:r>
      </w:ins>
    </w:p>
    <w:p w:rsidR="00343EF8" w:rsidRPr="001470AC" w:rsidRDefault="00343EF8" w:rsidP="00343EF8">
      <w:pPr>
        <w:pStyle w:val="ListParagraph"/>
        <w:numPr>
          <w:ilvl w:val="0"/>
          <w:numId w:val="46"/>
        </w:numPr>
        <w:spacing w:line="360" w:lineRule="auto"/>
        <w:jc w:val="both"/>
        <w:rPr>
          <w:ins w:id="575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76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Peingkatan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eksistensi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Unsri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lingkugan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kampus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343EF8" w:rsidRDefault="00343EF8" w:rsidP="00343EF8">
      <w:pPr>
        <w:pStyle w:val="ListParagraph"/>
        <w:numPr>
          <w:ilvl w:val="0"/>
          <w:numId w:val="24"/>
        </w:numPr>
        <w:spacing w:before="240" w:line="360" w:lineRule="auto"/>
        <w:ind w:left="426" w:hanging="426"/>
        <w:jc w:val="both"/>
        <w:rPr>
          <w:ins w:id="577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78" w:author="Windows User" w:date="2019-04-29T19:13:00Z">
        <w:r>
          <w:rPr>
            <w:rFonts w:ascii="Times New Roman" w:hAnsi="Times New Roman"/>
            <w:b/>
            <w:sz w:val="24"/>
            <w:szCs w:val="24"/>
            <w:lang w:val="en-US"/>
          </w:rPr>
          <w:t>POLA DASAR HALUAN PROGRAM KERJA JANGKA PANJANG</w:t>
        </w:r>
      </w:ins>
    </w:p>
    <w:p w:rsidR="00343EF8" w:rsidRDefault="00343EF8" w:rsidP="00343EF8">
      <w:pPr>
        <w:pStyle w:val="ListParagraph"/>
        <w:spacing w:before="240" w:line="360" w:lineRule="auto"/>
        <w:ind w:left="426"/>
        <w:jc w:val="both"/>
        <w:rPr>
          <w:ins w:id="579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80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Pola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dasar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haluan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program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organisasi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Unsri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susunan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:</w:t>
        </w:r>
      </w:ins>
    </w:p>
    <w:p w:rsidR="00343EF8" w:rsidRDefault="00343EF8" w:rsidP="00343EF8">
      <w:pPr>
        <w:pStyle w:val="ListParagraph"/>
        <w:numPr>
          <w:ilvl w:val="0"/>
          <w:numId w:val="47"/>
        </w:numPr>
        <w:spacing w:line="360" w:lineRule="auto"/>
        <w:jc w:val="both"/>
        <w:rPr>
          <w:ins w:id="581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82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Membangun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kerjasama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pemerintah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provinsi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Lampung.</w:t>
        </w:r>
      </w:ins>
    </w:p>
    <w:p w:rsidR="00343EF8" w:rsidRDefault="00343EF8" w:rsidP="00343EF8">
      <w:pPr>
        <w:pStyle w:val="ListParagraph"/>
        <w:numPr>
          <w:ilvl w:val="0"/>
          <w:numId w:val="47"/>
        </w:numPr>
        <w:spacing w:line="360" w:lineRule="auto"/>
        <w:jc w:val="both"/>
        <w:rPr>
          <w:ins w:id="583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84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Meningkatkan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partisipasi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alumni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setiap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program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kerja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343EF8" w:rsidRPr="001470AC" w:rsidRDefault="00343EF8" w:rsidP="00343EF8">
      <w:pPr>
        <w:pStyle w:val="ListParagraph"/>
        <w:numPr>
          <w:ilvl w:val="0"/>
          <w:numId w:val="47"/>
        </w:numPr>
        <w:spacing w:line="360" w:lineRule="auto"/>
        <w:jc w:val="both"/>
        <w:rPr>
          <w:ins w:id="585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86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Mengupayakan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peran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penentuan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kebijakan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lingkungan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kampus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  <w:r w:rsidRPr="001470AC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</w:p>
    <w:p w:rsidR="00343EF8" w:rsidRPr="00985DB3" w:rsidRDefault="00343EF8" w:rsidP="00343EF8">
      <w:pPr>
        <w:pStyle w:val="ListParagraph"/>
        <w:numPr>
          <w:ilvl w:val="0"/>
          <w:numId w:val="24"/>
        </w:numPr>
        <w:spacing w:before="240" w:line="360" w:lineRule="auto"/>
        <w:ind w:left="426" w:hanging="426"/>
        <w:jc w:val="both"/>
        <w:rPr>
          <w:ins w:id="587" w:author="Windows User" w:date="2019-04-29T19:13:00Z"/>
          <w:rFonts w:ascii="Times New Roman" w:hAnsi="Times New Roman"/>
          <w:b/>
          <w:sz w:val="24"/>
          <w:szCs w:val="24"/>
          <w:lang w:val="en-US"/>
        </w:rPr>
      </w:pPr>
      <w:ins w:id="588" w:author="Windows User" w:date="2019-04-29T19:13:00Z">
        <w:r>
          <w:rPr>
            <w:rFonts w:ascii="Times New Roman" w:hAnsi="Times New Roman"/>
            <w:b/>
            <w:sz w:val="24"/>
            <w:szCs w:val="24"/>
          </w:rPr>
          <w:t>FAKTOR UTAMA</w:t>
        </w:r>
        <w:r w:rsidRPr="00985DB3">
          <w:rPr>
            <w:rFonts w:ascii="Times New Roman" w:hAnsi="Times New Roman"/>
            <w:b/>
            <w:sz w:val="24"/>
            <w:szCs w:val="24"/>
            <w:lang w:val="en-US"/>
          </w:rPr>
          <w:t xml:space="preserve"> DAN FAKTOR PENDUKUNG</w:t>
        </w:r>
      </w:ins>
    </w:p>
    <w:p w:rsidR="00343EF8" w:rsidRPr="00E36880" w:rsidRDefault="00343EF8" w:rsidP="00343EF8">
      <w:pPr>
        <w:pStyle w:val="ListParagraph"/>
        <w:spacing w:before="240" w:line="360" w:lineRule="auto"/>
        <w:ind w:left="426" w:hanging="426"/>
        <w:jc w:val="both"/>
        <w:rPr>
          <w:ins w:id="589" w:author="Windows User" w:date="2019-04-29T19:13:00Z"/>
          <w:rFonts w:ascii="Times New Roman" w:hAnsi="Times New Roman"/>
          <w:sz w:val="24"/>
          <w:szCs w:val="24"/>
        </w:rPr>
      </w:pPr>
      <w:ins w:id="590" w:author="Windows User" w:date="2019-04-29T19:13:00Z">
        <w:r>
          <w:rPr>
            <w:rFonts w:ascii="Times New Roman" w:hAnsi="Times New Roman"/>
            <w:sz w:val="24"/>
            <w:szCs w:val="24"/>
          </w:rPr>
          <w:t>Faktor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/>
            <w:sz w:val="24"/>
            <w:szCs w:val="24"/>
          </w:rPr>
          <w:t>utama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GBHPKO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adalah sebagai berikut </w:t>
        </w:r>
        <w:r>
          <w:rPr>
            <w:rFonts w:ascii="Times New Roman" w:hAnsi="Times New Roman"/>
            <w:sz w:val="24"/>
            <w:szCs w:val="24"/>
          </w:rPr>
          <w:t>:</w:t>
        </w:r>
      </w:ins>
    </w:p>
    <w:p w:rsidR="00343EF8" w:rsidRPr="00676C5D" w:rsidRDefault="00343EF8" w:rsidP="00343EF8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ins w:id="591" w:author="Windows User" w:date="2019-04-29T19:13:00Z"/>
          <w:rFonts w:ascii="Times New Roman" w:hAnsi="Times New Roman"/>
          <w:sz w:val="24"/>
          <w:szCs w:val="24"/>
        </w:rPr>
      </w:pPr>
      <w:ins w:id="592" w:author="Windows User" w:date="2019-04-29T19:13:00Z">
        <w:r>
          <w:rPr>
            <w:rFonts w:ascii="Times New Roman" w:hAnsi="Times New Roman"/>
            <w:sz w:val="24"/>
            <w:szCs w:val="24"/>
          </w:rPr>
          <w:t>A</w:t>
        </w:r>
        <w:r>
          <w:rPr>
            <w:rFonts w:ascii="Times New Roman" w:hAnsi="Times New Roman"/>
            <w:sz w:val="24"/>
            <w:szCs w:val="24"/>
            <w:lang w:val="en-US"/>
          </w:rPr>
          <w:t>s</w:t>
        </w:r>
        <w:r>
          <w:rPr>
            <w:rFonts w:ascii="Times New Roman" w:hAnsi="Times New Roman"/>
            <w:sz w:val="24"/>
            <w:szCs w:val="24"/>
          </w:rPr>
          <w:t>as k</w:t>
        </w:r>
        <w:r w:rsidRPr="00676C5D">
          <w:rPr>
            <w:rFonts w:ascii="Times New Roman" w:hAnsi="Times New Roman"/>
            <w:sz w:val="24"/>
            <w:szCs w:val="24"/>
          </w:rPr>
          <w:t>ekeluargaan</w:t>
        </w:r>
      </w:ins>
      <w:ins w:id="593" w:author="Windows User" w:date="2019-05-02T21:31:00Z">
        <w:r w:rsidR="006737A3"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343EF8" w:rsidRPr="00985DB3" w:rsidRDefault="00343EF8" w:rsidP="00343EF8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ins w:id="594" w:author="Windows User" w:date="2019-04-29T19:13:00Z"/>
          <w:rFonts w:ascii="Times New Roman" w:hAnsi="Times New Roman"/>
          <w:sz w:val="24"/>
          <w:szCs w:val="24"/>
          <w:lang w:val="en-US"/>
        </w:rPr>
      </w:pPr>
      <w:ins w:id="595" w:author="Windows User" w:date="2019-04-29T19:13:00Z">
        <w:r>
          <w:rPr>
            <w:rFonts w:ascii="Times New Roman" w:hAnsi="Times New Roman"/>
            <w:sz w:val="24"/>
            <w:szCs w:val="24"/>
          </w:rPr>
          <w:t>A</w:t>
        </w:r>
        <w:r>
          <w:rPr>
            <w:rFonts w:ascii="Times New Roman" w:hAnsi="Times New Roman"/>
            <w:sz w:val="24"/>
            <w:szCs w:val="24"/>
            <w:lang w:val="en-US"/>
          </w:rPr>
          <w:t>s</w:t>
        </w:r>
        <w:r>
          <w:rPr>
            <w:rFonts w:ascii="Times New Roman" w:hAnsi="Times New Roman"/>
            <w:sz w:val="24"/>
            <w:szCs w:val="24"/>
          </w:rPr>
          <w:t xml:space="preserve">as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</w:t>
        </w:r>
        <w:r w:rsidRPr="00985DB3">
          <w:rPr>
            <w:rFonts w:ascii="Times New Roman" w:hAnsi="Times New Roman"/>
            <w:sz w:val="24"/>
            <w:szCs w:val="24"/>
            <w:lang w:val="en-US"/>
          </w:rPr>
          <w:t>ersatuan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985DB3"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985DB3">
          <w:rPr>
            <w:rFonts w:ascii="Times New Roman" w:hAnsi="Times New Roman"/>
            <w:sz w:val="24"/>
            <w:szCs w:val="24"/>
            <w:lang w:val="en-US"/>
          </w:rPr>
          <w:t>kesatuan</w:t>
        </w:r>
        <w:proofErr w:type="spellEnd"/>
        <w:r w:rsidRPr="00985DB3"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343EF8" w:rsidRPr="00985DB3" w:rsidRDefault="00343EF8" w:rsidP="00343EF8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ins w:id="596" w:author="Windows User" w:date="2019-04-29T19:13:00Z"/>
          <w:rFonts w:ascii="Times New Roman" w:hAnsi="Times New Roman"/>
          <w:sz w:val="24"/>
          <w:szCs w:val="24"/>
          <w:lang w:val="en-US"/>
        </w:rPr>
      </w:pPr>
      <w:proofErr w:type="spellStart"/>
      <w:ins w:id="597" w:author="Windows User" w:date="2019-04-29T19:13:00Z">
        <w:r>
          <w:rPr>
            <w:rFonts w:ascii="Times New Roman" w:hAnsi="Times New Roman"/>
            <w:sz w:val="24"/>
            <w:szCs w:val="24"/>
            <w:lang w:val="en-US"/>
          </w:rPr>
          <w:t>Kemampuan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ber</w:t>
        </w:r>
        <w:proofErr w:type="spellEnd"/>
        <w:r>
          <w:rPr>
            <w:rFonts w:ascii="Times New Roman" w:hAnsi="Times New Roman"/>
            <w:sz w:val="24"/>
            <w:szCs w:val="24"/>
          </w:rPr>
          <w:t>sosialisasi</w:t>
        </w:r>
        <w:r w:rsidRPr="00985DB3"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343EF8" w:rsidRPr="001443E6" w:rsidRDefault="00343EF8" w:rsidP="00343EF8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ins w:id="598" w:author="Windows User" w:date="2019-04-29T19:13:00Z"/>
          <w:rFonts w:ascii="Times New Roman" w:hAnsi="Times New Roman"/>
          <w:sz w:val="24"/>
          <w:szCs w:val="24"/>
          <w:lang w:val="sv-SE"/>
        </w:rPr>
      </w:pPr>
      <w:proofErr w:type="spellStart"/>
      <w:ins w:id="599" w:author="Windows User" w:date="2019-04-29T19:13:00Z">
        <w:r w:rsidRPr="001443E6">
          <w:rPr>
            <w:rFonts w:ascii="Times New Roman" w:hAnsi="Times New Roman"/>
            <w:sz w:val="24"/>
            <w:szCs w:val="24"/>
            <w:lang w:val="en-US"/>
          </w:rPr>
          <w:t>Partisipasi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Pr="001443E6">
          <w:rPr>
            <w:rFonts w:ascii="Times New Roman" w:hAnsi="Times New Roman"/>
            <w:sz w:val="24"/>
            <w:szCs w:val="24"/>
            <w:lang w:val="en-US"/>
          </w:rPr>
          <w:t>aktif</w:t>
        </w:r>
        <w:proofErr w:type="spellEnd"/>
        <w:r w:rsidRPr="001443E6">
          <w:rPr>
            <w:rFonts w:ascii="Times New Roman" w:hAnsi="Times New Roman"/>
            <w:sz w:val="24"/>
            <w:szCs w:val="24"/>
          </w:rPr>
          <w:t xml:space="preserve"> seluruh anggota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/>
            <w:sz w:val="24"/>
            <w:szCs w:val="24"/>
          </w:rPr>
          <w:t>Kemala Unsri</w:t>
        </w:r>
      </w:ins>
      <w:ins w:id="600" w:author="Windows User" w:date="2019-05-02T21:31:00Z">
        <w:r w:rsidR="006737A3"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343EF8" w:rsidRPr="001443E6" w:rsidRDefault="00343EF8" w:rsidP="00343EF8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ins w:id="601" w:author="Windows User" w:date="2019-04-29T19:13:00Z"/>
          <w:rFonts w:ascii="Times New Roman" w:hAnsi="Times New Roman"/>
          <w:sz w:val="24"/>
          <w:szCs w:val="24"/>
          <w:lang w:val="sv-SE"/>
        </w:rPr>
      </w:pPr>
      <w:ins w:id="602" w:author="Windows User" w:date="2019-04-29T19:13:00Z">
        <w:r w:rsidRPr="001443E6">
          <w:rPr>
            <w:rFonts w:ascii="Times New Roman" w:hAnsi="Times New Roman"/>
            <w:sz w:val="24"/>
            <w:szCs w:val="24"/>
            <w:lang w:val="sv-SE"/>
          </w:rPr>
          <w:t xml:space="preserve">Organisasi </w:t>
        </w:r>
        <w:r w:rsidRPr="001443E6">
          <w:rPr>
            <w:rFonts w:ascii="Times New Roman" w:hAnsi="Times New Roman"/>
            <w:sz w:val="24"/>
            <w:szCs w:val="24"/>
          </w:rPr>
          <w:t xml:space="preserve">yang </w:t>
        </w:r>
        <w:r>
          <w:rPr>
            <w:rFonts w:ascii="Times New Roman" w:hAnsi="Times New Roman"/>
            <w:sz w:val="24"/>
            <w:szCs w:val="24"/>
            <w:lang w:val="sv-SE"/>
          </w:rPr>
          <w:t>berafiliasi</w:t>
        </w:r>
        <w:r w:rsidRPr="001443E6">
          <w:rPr>
            <w:rFonts w:ascii="Times New Roman" w:hAnsi="Times New Roman"/>
            <w:sz w:val="24"/>
            <w:szCs w:val="24"/>
            <w:lang w:val="sv-SE"/>
          </w:rPr>
          <w:t xml:space="preserve"> dengan instansi manapun.</w:t>
        </w:r>
      </w:ins>
    </w:p>
    <w:p w:rsidR="00343EF8" w:rsidRPr="00A92148" w:rsidRDefault="00343EF8" w:rsidP="00343EF8">
      <w:pPr>
        <w:jc w:val="both"/>
        <w:rPr>
          <w:ins w:id="603" w:author="Windows User" w:date="2019-04-29T19:13:00Z"/>
          <w:rFonts w:ascii="Times New Roman" w:hAnsi="Times New Roman"/>
          <w:b/>
          <w:sz w:val="24"/>
          <w:szCs w:val="24"/>
          <w:lang w:val="sv-SE"/>
        </w:rPr>
      </w:pPr>
      <w:ins w:id="604" w:author="Windows User" w:date="2019-04-29T19:13:00Z">
        <w:r w:rsidRPr="00730DFC">
          <w:rPr>
            <w:rFonts w:ascii="Times New Roman" w:hAnsi="Times New Roman"/>
            <w:sz w:val="24"/>
            <w:szCs w:val="24"/>
            <w:lang w:val="sv-SE"/>
          </w:rPr>
          <w:t>Faktor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  <w:r w:rsidRPr="00730DFC">
          <w:rPr>
            <w:rFonts w:ascii="Times New Roman" w:hAnsi="Times New Roman"/>
            <w:sz w:val="24"/>
            <w:szCs w:val="24"/>
            <w:lang w:val="sv-SE"/>
          </w:rPr>
          <w:t>pendukung GBHPKO</w:t>
        </w:r>
        <w:r>
          <w:rPr>
            <w:rFonts w:ascii="Times New Roman" w:hAnsi="Times New Roman"/>
            <w:sz w:val="24"/>
            <w:szCs w:val="24"/>
            <w:lang w:val="sv-SE"/>
          </w:rPr>
          <w:t xml:space="preserve"> Kemala Unsri</w:t>
        </w:r>
        <w:r w:rsidRPr="00730DFC">
          <w:rPr>
            <w:rFonts w:ascii="Times New Roman" w:hAnsi="Times New Roman"/>
            <w:sz w:val="24"/>
            <w:szCs w:val="24"/>
            <w:lang w:val="sv-SE"/>
          </w:rPr>
          <w:t xml:space="preserve"> adalah sebagai berikut</w:t>
        </w:r>
        <w:r w:rsidRPr="00A92148">
          <w:rPr>
            <w:rFonts w:ascii="Times New Roman" w:hAnsi="Times New Roman"/>
            <w:b/>
            <w:sz w:val="24"/>
            <w:szCs w:val="24"/>
            <w:lang w:val="sv-SE"/>
          </w:rPr>
          <w:t xml:space="preserve"> :</w:t>
        </w:r>
      </w:ins>
    </w:p>
    <w:p w:rsidR="00343EF8" w:rsidRPr="00A92148" w:rsidRDefault="00343EF8" w:rsidP="00343EF8">
      <w:pPr>
        <w:pStyle w:val="ListParagraph"/>
        <w:numPr>
          <w:ilvl w:val="0"/>
          <w:numId w:val="26"/>
        </w:numPr>
        <w:ind w:left="426"/>
        <w:jc w:val="both"/>
        <w:rPr>
          <w:ins w:id="605" w:author="Windows User" w:date="2019-04-29T19:13:00Z"/>
          <w:rFonts w:ascii="Times New Roman" w:hAnsi="Times New Roman"/>
          <w:sz w:val="24"/>
          <w:szCs w:val="24"/>
          <w:lang w:val="sv-SE"/>
        </w:rPr>
      </w:pPr>
      <w:ins w:id="606" w:author="Windows User" w:date="2019-04-29T19:13:00Z">
        <w:r>
          <w:rPr>
            <w:rFonts w:ascii="Times New Roman" w:hAnsi="Times New Roman"/>
            <w:sz w:val="24"/>
            <w:szCs w:val="24"/>
            <w:lang w:val="sv-SE"/>
          </w:rPr>
          <w:t xml:space="preserve">Keadaan </w:t>
        </w:r>
        <w:r>
          <w:rPr>
            <w:rFonts w:ascii="Times New Roman" w:hAnsi="Times New Roman"/>
            <w:sz w:val="24"/>
            <w:szCs w:val="24"/>
          </w:rPr>
          <w:t>u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mum Sumatera Selatan</w:t>
        </w:r>
        <w:r>
          <w:rPr>
            <w:rFonts w:ascii="Times New Roman" w:hAnsi="Times New Roman"/>
            <w:sz w:val="24"/>
            <w:szCs w:val="24"/>
          </w:rPr>
          <w:t xml:space="preserve"> khususnya Universitas Sriwijaya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343EF8" w:rsidRPr="00A92148" w:rsidRDefault="00343EF8" w:rsidP="00343EF8">
      <w:pPr>
        <w:pStyle w:val="ListParagraph"/>
        <w:numPr>
          <w:ilvl w:val="0"/>
          <w:numId w:val="26"/>
        </w:numPr>
        <w:ind w:left="426"/>
        <w:jc w:val="both"/>
        <w:rPr>
          <w:ins w:id="607" w:author="Windows User" w:date="2019-04-29T19:13:00Z"/>
          <w:rFonts w:ascii="Times New Roman" w:hAnsi="Times New Roman"/>
          <w:sz w:val="24"/>
          <w:szCs w:val="24"/>
          <w:lang w:val="sv-SE"/>
        </w:rPr>
      </w:pPr>
      <w:ins w:id="608" w:author="Windows User" w:date="2019-04-29T19:13:00Z">
        <w:r>
          <w:rPr>
            <w:rFonts w:ascii="Times New Roman" w:hAnsi="Times New Roman"/>
            <w:sz w:val="24"/>
            <w:szCs w:val="24"/>
            <w:lang w:val="sv-SE"/>
          </w:rPr>
          <w:t xml:space="preserve">Situasi dan </w:t>
        </w:r>
        <w:r>
          <w:rPr>
            <w:rFonts w:ascii="Times New Roman" w:hAnsi="Times New Roman"/>
            <w:sz w:val="24"/>
            <w:szCs w:val="24"/>
          </w:rPr>
          <w:t>k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ondisi </w:t>
        </w:r>
        <w:r>
          <w:rPr>
            <w:rFonts w:ascii="Times New Roman" w:hAnsi="Times New Roman"/>
            <w:sz w:val="24"/>
            <w:szCs w:val="24"/>
            <w:lang w:val="sv-SE"/>
          </w:rPr>
          <w:t>Provinsi Lampung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>.</w:t>
        </w:r>
      </w:ins>
    </w:p>
    <w:p w:rsidR="00343EF8" w:rsidRPr="00A92148" w:rsidRDefault="00343EF8" w:rsidP="00343EF8">
      <w:pPr>
        <w:pStyle w:val="ListParagraph"/>
        <w:numPr>
          <w:ilvl w:val="0"/>
          <w:numId w:val="26"/>
        </w:numPr>
        <w:ind w:left="426"/>
        <w:jc w:val="both"/>
        <w:rPr>
          <w:ins w:id="609" w:author="Windows User" w:date="2019-04-29T19:13:00Z"/>
          <w:rFonts w:ascii="Times New Roman" w:hAnsi="Times New Roman"/>
          <w:sz w:val="24"/>
          <w:szCs w:val="24"/>
          <w:lang w:val="sv-SE"/>
        </w:rPr>
      </w:pPr>
      <w:ins w:id="610" w:author="Windows User" w:date="2019-04-29T19:13:00Z">
        <w:r w:rsidRPr="00A92148">
          <w:rPr>
            <w:rFonts w:ascii="Times New Roman" w:hAnsi="Times New Roman"/>
            <w:sz w:val="24"/>
            <w:szCs w:val="24"/>
            <w:lang w:val="sv-SE"/>
          </w:rPr>
          <w:t>Dukungan anggaran</w:t>
        </w:r>
        <w:r>
          <w:rPr>
            <w:rFonts w:ascii="Times New Roman" w:hAnsi="Times New Roman"/>
            <w:sz w:val="24"/>
            <w:szCs w:val="24"/>
          </w:rPr>
          <w:t xml:space="preserve"> dari internal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eksternal</w:t>
        </w:r>
        <w:proofErr w:type="spellEnd"/>
        <w:r>
          <w:rPr>
            <w:rFonts w:ascii="Times New Roman" w:hAnsi="Times New Roman"/>
            <w:sz w:val="24"/>
            <w:szCs w:val="24"/>
          </w:rPr>
          <w:t xml:space="preserve"> organisasi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dan </w:t>
        </w:r>
        <w:r>
          <w:rPr>
            <w:rFonts w:ascii="Times New Roman" w:hAnsi="Times New Roman"/>
            <w:sz w:val="24"/>
            <w:szCs w:val="24"/>
          </w:rPr>
          <w:t>kontribusi alumni</w:t>
        </w:r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r>
          <w:rPr>
            <w:rFonts w:ascii="Times New Roman" w:hAnsi="Times New Roman"/>
            <w:sz w:val="24"/>
            <w:szCs w:val="24"/>
          </w:rPr>
          <w:t>Kemala Unsri</w:t>
        </w:r>
        <w:r w:rsidRPr="00A92148">
          <w:rPr>
            <w:rFonts w:ascii="Times New Roman" w:hAnsi="Times New Roman"/>
            <w:sz w:val="24"/>
            <w:szCs w:val="24"/>
            <w:lang w:val="sv-SE"/>
          </w:rPr>
          <w:t xml:space="preserve"> untuk merealisasikan tujuan.</w:t>
        </w:r>
      </w:ins>
    </w:p>
    <w:p w:rsidR="00343EF8" w:rsidRPr="00A92148" w:rsidRDefault="00343EF8" w:rsidP="00343EF8">
      <w:pPr>
        <w:jc w:val="both"/>
        <w:rPr>
          <w:ins w:id="611" w:author="Windows User" w:date="2019-04-29T19:13:00Z"/>
          <w:rFonts w:ascii="Times New Roman" w:hAnsi="Times New Roman"/>
          <w:sz w:val="24"/>
          <w:szCs w:val="24"/>
          <w:lang w:val="sv-SE"/>
        </w:rPr>
      </w:pPr>
    </w:p>
    <w:p w:rsidR="000E3B5A" w:rsidRPr="0075762F" w:rsidRDefault="000E3B5A" w:rsidP="00343EF8">
      <w:pPr>
        <w:spacing w:after="0"/>
        <w:jc w:val="center"/>
        <w:rPr>
          <w:rFonts w:ascii="Times New Roman" w:hAnsi="Times New Roman"/>
          <w:b/>
          <w:sz w:val="36"/>
          <w:szCs w:val="36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br w:type="page"/>
      </w:r>
      <w:r w:rsidRPr="0075762F">
        <w:rPr>
          <w:rFonts w:ascii="Times New Roman" w:hAnsi="Times New Roman"/>
          <w:b/>
          <w:sz w:val="36"/>
          <w:szCs w:val="36"/>
          <w:lang w:val="sv-SE"/>
        </w:rPr>
        <w:lastRenderedPageBreak/>
        <w:t>REKOMENDASI</w:t>
      </w:r>
    </w:p>
    <w:p w:rsidR="000E3B5A" w:rsidRPr="0075762F" w:rsidRDefault="000E3B5A" w:rsidP="0075762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5762F">
        <w:rPr>
          <w:rFonts w:ascii="Times New Roman" w:hAnsi="Times New Roman"/>
          <w:b/>
          <w:sz w:val="36"/>
          <w:szCs w:val="36"/>
          <w:lang w:val="sv-SE"/>
        </w:rPr>
        <w:t>KELUARGA MAHASISWA LAMPUNG</w:t>
      </w:r>
      <w:r w:rsidRPr="0075762F">
        <w:rPr>
          <w:rFonts w:ascii="Times New Roman" w:hAnsi="Times New Roman"/>
          <w:b/>
          <w:sz w:val="36"/>
          <w:szCs w:val="36"/>
        </w:rPr>
        <w:t xml:space="preserve"> (</w:t>
      </w:r>
      <w:r w:rsidR="00497890">
        <w:rPr>
          <w:rFonts w:ascii="Times New Roman" w:hAnsi="Times New Roman"/>
          <w:b/>
          <w:sz w:val="36"/>
          <w:szCs w:val="36"/>
        </w:rPr>
        <w:t>KEMALA</w:t>
      </w:r>
      <w:r w:rsidRPr="0075762F">
        <w:rPr>
          <w:rFonts w:ascii="Times New Roman" w:hAnsi="Times New Roman"/>
          <w:b/>
          <w:sz w:val="36"/>
          <w:szCs w:val="36"/>
        </w:rPr>
        <w:t>)</w:t>
      </w:r>
    </w:p>
    <w:p w:rsidR="000E3B5A" w:rsidRPr="0075762F" w:rsidRDefault="000E3B5A" w:rsidP="0075762F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 w:rsidRPr="0075762F">
        <w:rPr>
          <w:rFonts w:ascii="Times New Roman" w:hAnsi="Times New Roman"/>
          <w:b/>
          <w:sz w:val="36"/>
          <w:szCs w:val="36"/>
        </w:rPr>
        <w:t>UNIVERSITAS SRIWIJAYA</w:t>
      </w:r>
    </w:p>
    <w:p w:rsidR="0075762F" w:rsidRPr="00651CCF" w:rsidRDefault="00F72308" w:rsidP="0075762F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75762F">
        <w:rPr>
          <w:rFonts w:ascii="Times New Roman" w:hAnsi="Times New Roman"/>
          <w:b/>
          <w:sz w:val="36"/>
          <w:szCs w:val="36"/>
          <w:lang w:val="sv-SE"/>
        </w:rPr>
        <w:t>PERIODE 201</w:t>
      </w:r>
      <w:ins w:id="612" w:author="Windows User" w:date="2019-05-02T21:31:00Z">
        <w:r w:rsidR="006737A3">
          <w:rPr>
            <w:rFonts w:ascii="Times New Roman" w:hAnsi="Times New Roman"/>
            <w:b/>
            <w:sz w:val="36"/>
            <w:szCs w:val="36"/>
            <w:lang w:val="en-US"/>
          </w:rPr>
          <w:t>9</w:t>
        </w:r>
      </w:ins>
      <w:del w:id="613" w:author="Windows User" w:date="2019-05-02T21:31:00Z">
        <w:r w:rsidR="00651CCF" w:rsidDel="006737A3">
          <w:rPr>
            <w:rFonts w:ascii="Times New Roman" w:hAnsi="Times New Roman"/>
            <w:b/>
            <w:sz w:val="36"/>
            <w:szCs w:val="36"/>
            <w:lang w:val="en-US"/>
          </w:rPr>
          <w:delText>8</w:delText>
        </w:r>
      </w:del>
      <w:r w:rsidR="00651CCF">
        <w:rPr>
          <w:rFonts w:ascii="Times New Roman" w:hAnsi="Times New Roman"/>
          <w:b/>
          <w:sz w:val="36"/>
          <w:szCs w:val="36"/>
        </w:rPr>
        <w:t xml:space="preserve"> – 20</w:t>
      </w:r>
      <w:ins w:id="614" w:author="Windows User" w:date="2019-05-02T21:31:00Z">
        <w:r w:rsidR="006737A3">
          <w:rPr>
            <w:rFonts w:ascii="Times New Roman" w:hAnsi="Times New Roman"/>
            <w:b/>
            <w:sz w:val="36"/>
            <w:szCs w:val="36"/>
            <w:lang w:val="en-US"/>
          </w:rPr>
          <w:t>20</w:t>
        </w:r>
      </w:ins>
      <w:del w:id="615" w:author="Windows User" w:date="2019-05-02T21:31:00Z">
        <w:r w:rsidR="00651CCF" w:rsidDel="006737A3">
          <w:rPr>
            <w:rFonts w:ascii="Times New Roman" w:hAnsi="Times New Roman"/>
            <w:b/>
            <w:sz w:val="36"/>
            <w:szCs w:val="36"/>
          </w:rPr>
          <w:delText>1</w:delText>
        </w:r>
        <w:r w:rsidR="00651CCF" w:rsidDel="006737A3">
          <w:rPr>
            <w:rFonts w:ascii="Times New Roman" w:hAnsi="Times New Roman"/>
            <w:b/>
            <w:sz w:val="36"/>
            <w:szCs w:val="36"/>
            <w:lang w:val="en-US"/>
          </w:rPr>
          <w:delText>9</w:delText>
        </w:r>
      </w:del>
    </w:p>
    <w:p w:rsidR="000E3B5A" w:rsidRPr="00A92148" w:rsidRDefault="007039F3" w:rsidP="000E3B5A">
      <w:pPr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7039F3">
        <w:rPr>
          <w:rFonts w:ascii="Times New Roman" w:hAnsi="Times New Roman"/>
          <w:b/>
          <w:noProof/>
          <w:sz w:val="24"/>
          <w:szCs w:val="24"/>
          <w:lang w:eastAsia="id-ID"/>
        </w:rPr>
        <w:pict>
          <v:shape id="AutoShape 6" o:spid="_x0000_s1028" type="#_x0000_t32" style="position:absolute;left:0;text-align:left;margin-left:-.95pt;margin-top:6.95pt;width:524.45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" strokeweight="1pt"/>
        </w:pict>
      </w:r>
      <w:r w:rsidRPr="007039F3">
        <w:rPr>
          <w:rFonts w:ascii="Times New Roman" w:hAnsi="Times New Roman"/>
          <w:b/>
          <w:noProof/>
          <w:sz w:val="24"/>
          <w:szCs w:val="24"/>
          <w:lang w:eastAsia="id-ID"/>
        </w:rPr>
        <w:pict>
          <v:shape id="AutoShape 7" o:spid="_x0000_s1027" type="#_x0000_t32" style="position:absolute;left:0;text-align:left;margin-left:-1.8pt;margin-top:9.4pt;width:52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" strokeweight="2.25pt"/>
        </w:pict>
      </w:r>
    </w:p>
    <w:p w:rsidR="000E3B5A" w:rsidRPr="00A92148" w:rsidRDefault="000E3B5A" w:rsidP="000E3B5A">
      <w:pPr>
        <w:jc w:val="both"/>
        <w:rPr>
          <w:rFonts w:ascii="Times New Roman" w:hAnsi="Times New Roman"/>
          <w:b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>DASAR PEMIKIRAN</w:t>
      </w:r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b/>
          <w:sz w:val="24"/>
          <w:szCs w:val="24"/>
          <w:lang w:val="sv-SE"/>
        </w:rPr>
        <w:tab/>
      </w:r>
      <w:r w:rsidR="00041784">
        <w:rPr>
          <w:rFonts w:ascii="Times New Roman" w:hAnsi="Times New Roman"/>
          <w:sz w:val="24"/>
          <w:szCs w:val="24"/>
          <w:lang w:val="sv-SE"/>
        </w:rPr>
        <w:t>S</w:t>
      </w:r>
      <w:r w:rsidR="00041784">
        <w:rPr>
          <w:rFonts w:ascii="Times New Roman" w:hAnsi="Times New Roman"/>
          <w:sz w:val="24"/>
          <w:szCs w:val="24"/>
        </w:rPr>
        <w:t>i</w:t>
      </w:r>
      <w:r w:rsidRPr="00A92148">
        <w:rPr>
          <w:rFonts w:ascii="Times New Roman" w:hAnsi="Times New Roman"/>
          <w:sz w:val="24"/>
          <w:szCs w:val="24"/>
          <w:lang w:val="sv-SE"/>
        </w:rPr>
        <w:t>stem pendidikan nasional sebagai bagian dari si</w:t>
      </w:r>
      <w:r w:rsidR="00041784">
        <w:rPr>
          <w:rFonts w:ascii="Times New Roman" w:hAnsi="Times New Roman"/>
          <w:sz w:val="24"/>
          <w:szCs w:val="24"/>
        </w:rPr>
        <w:t>s</w:t>
      </w:r>
      <w:r w:rsidRPr="00A92148">
        <w:rPr>
          <w:rFonts w:ascii="Times New Roman" w:hAnsi="Times New Roman"/>
          <w:sz w:val="24"/>
          <w:szCs w:val="24"/>
          <w:lang w:val="sv-SE"/>
        </w:rPr>
        <w:t>tem pendidikan yang terbuka senantiasa dituntut oleh masyarakat agar mampu mengantisipasi kebutuhan dan harapan – harapan yang terus berkembang. Disamping pendidikan nasional</w:t>
      </w:r>
      <w:r w:rsidR="00041784">
        <w:rPr>
          <w:rFonts w:ascii="Times New Roman" w:hAnsi="Times New Roman"/>
          <w:sz w:val="24"/>
          <w:szCs w:val="24"/>
          <w:lang w:val="sv-SE"/>
        </w:rPr>
        <w:t>, terlebih s</w:t>
      </w:r>
      <w:r w:rsidR="00041784">
        <w:rPr>
          <w:rFonts w:ascii="Times New Roman" w:hAnsi="Times New Roman"/>
          <w:sz w:val="24"/>
          <w:szCs w:val="24"/>
        </w:rPr>
        <w:t>is</w:t>
      </w:r>
      <w:r w:rsidRPr="00A92148">
        <w:rPr>
          <w:rFonts w:ascii="Times New Roman" w:hAnsi="Times New Roman"/>
          <w:sz w:val="24"/>
          <w:szCs w:val="24"/>
          <w:lang w:val="sv-SE"/>
        </w:rPr>
        <w:t>tem pendidikan tinggi yang harus mampu mengantisipasi perkembangan IPTEK yang sangat cepat</w:t>
      </w:r>
      <w:r w:rsidR="00731D7D" w:rsidRPr="00A92148">
        <w:rPr>
          <w:rFonts w:ascii="Times New Roman" w:hAnsi="Times New Roman"/>
          <w:sz w:val="24"/>
          <w:szCs w:val="24"/>
          <w:lang w:val="sv-SE"/>
        </w:rPr>
        <w:t xml:space="preserve"> dan juga perubahan dunia yang </w:t>
      </w:r>
      <w:r w:rsidRPr="00A92148">
        <w:rPr>
          <w:rFonts w:ascii="Times New Roman" w:hAnsi="Times New Roman"/>
          <w:sz w:val="24"/>
          <w:szCs w:val="24"/>
          <w:lang w:val="sv-SE"/>
        </w:rPr>
        <w:t>cenderung semakin bersifat global.</w:t>
      </w:r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ab/>
        <w:t>Dengan berlak</w:t>
      </w:r>
      <w:r w:rsidR="00041784">
        <w:rPr>
          <w:rFonts w:ascii="Times New Roman" w:hAnsi="Times New Roman"/>
          <w:sz w:val="24"/>
          <w:szCs w:val="24"/>
          <w:lang w:val="sv-SE"/>
        </w:rPr>
        <w:t>unya UU No. 2</w:t>
      </w:r>
      <w:r w:rsidR="00E36880">
        <w:rPr>
          <w:rFonts w:ascii="Times New Roman" w:hAnsi="Times New Roman"/>
          <w:sz w:val="24"/>
          <w:szCs w:val="24"/>
        </w:rPr>
        <w:t>0</w:t>
      </w:r>
      <w:r w:rsidR="00E36880">
        <w:rPr>
          <w:rFonts w:ascii="Times New Roman" w:hAnsi="Times New Roman"/>
          <w:sz w:val="24"/>
          <w:szCs w:val="24"/>
          <w:lang w:val="sv-SE"/>
        </w:rPr>
        <w:t xml:space="preserve"> th 2003 </w:t>
      </w:r>
      <w:r w:rsidR="00041784">
        <w:rPr>
          <w:rFonts w:ascii="Times New Roman" w:hAnsi="Times New Roman"/>
          <w:sz w:val="24"/>
          <w:szCs w:val="24"/>
          <w:lang w:val="sv-SE"/>
        </w:rPr>
        <w:t>tentang s</w:t>
      </w:r>
      <w:r w:rsidR="00041784">
        <w:rPr>
          <w:rFonts w:ascii="Times New Roman" w:hAnsi="Times New Roman"/>
          <w:sz w:val="24"/>
          <w:szCs w:val="24"/>
        </w:rPr>
        <w:t>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stem pendidikan nasional, maka apa yang disebut </w:t>
      </w:r>
      <w:r w:rsidR="00E36880">
        <w:rPr>
          <w:rFonts w:ascii="Times New Roman" w:hAnsi="Times New Roman"/>
          <w:sz w:val="24"/>
          <w:szCs w:val="24"/>
        </w:rPr>
        <w:t>pendidikan nasional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itu </w:t>
      </w:r>
      <w:r w:rsidR="00E36880">
        <w:rPr>
          <w:rFonts w:ascii="Times New Roman" w:hAnsi="Times New Roman"/>
          <w:sz w:val="24"/>
          <w:szCs w:val="24"/>
          <w:lang w:val="sv-SE"/>
        </w:rPr>
        <w:t>dirumuskan sebagai bunyi pasal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Undang – Undang te</w:t>
      </w:r>
      <w:r w:rsidR="00E36880">
        <w:rPr>
          <w:rFonts w:ascii="Times New Roman" w:hAnsi="Times New Roman"/>
          <w:sz w:val="24"/>
          <w:szCs w:val="24"/>
          <w:lang w:val="sv-SE"/>
        </w:rPr>
        <w:t xml:space="preserve">rsebut. Seyogyanya </w:t>
      </w:r>
      <w:r w:rsidR="00041784">
        <w:rPr>
          <w:rFonts w:ascii="Times New Roman" w:hAnsi="Times New Roman"/>
          <w:sz w:val="24"/>
          <w:szCs w:val="24"/>
          <w:lang w:val="sv-SE"/>
        </w:rPr>
        <w:t xml:space="preserve"> UU N</w:t>
      </w:r>
      <w:r w:rsidR="00041784">
        <w:rPr>
          <w:rFonts w:ascii="Times New Roman" w:hAnsi="Times New Roman"/>
          <w:sz w:val="24"/>
          <w:szCs w:val="24"/>
        </w:rPr>
        <w:t>o</w:t>
      </w:r>
      <w:r w:rsidRPr="00A92148">
        <w:rPr>
          <w:rFonts w:ascii="Times New Roman" w:hAnsi="Times New Roman"/>
          <w:sz w:val="24"/>
          <w:szCs w:val="24"/>
          <w:lang w:val="sv-SE"/>
        </w:rPr>
        <w:t>. 2</w:t>
      </w:r>
      <w:r w:rsidR="00E36880">
        <w:rPr>
          <w:rFonts w:ascii="Times New Roman" w:hAnsi="Times New Roman"/>
          <w:sz w:val="24"/>
          <w:szCs w:val="24"/>
        </w:rPr>
        <w:t>0</w:t>
      </w:r>
      <w:r w:rsidR="00E36880">
        <w:rPr>
          <w:rFonts w:ascii="Times New Roman" w:hAnsi="Times New Roman"/>
          <w:sz w:val="24"/>
          <w:szCs w:val="24"/>
          <w:lang w:val="sv-SE"/>
        </w:rPr>
        <w:t xml:space="preserve"> th 2003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itu dijadikan sebagai landasan pemikiran dan upaya kita untuk mengembangkan kehidupan akademis di Indonesia.</w:t>
      </w:r>
    </w:p>
    <w:p w:rsidR="000E3B5A" w:rsidRPr="00A92148" w:rsidRDefault="00E36880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ab/>
        <w:t>Sebagai organisasi kedaerahan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,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diharapkan mampu menciptakan iklim yang lebih efektif dan konsepsional dalam menunjang akademis anggotanya. Hal ini merupakan perwujudan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dapat menempatkan dirinya sebagai sumber insani pembangunan yang memiliki kemapuan akademis, inovatif, dan pengabdi serta memiliki sikap praktis, objektif, dan konstruktif.</w:t>
      </w:r>
    </w:p>
    <w:p w:rsidR="000E3B5A" w:rsidRPr="00A92148" w:rsidRDefault="000E3B5A" w:rsidP="000E3B5A">
      <w:pPr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ab/>
        <w:t>Berdasarkan kepada landasan pemikiran diatas, maka MUBES</w:t>
      </w:r>
      <w:ins w:id="616" w:author="Windows User" w:date="2019-04-28T18:14:00Z">
        <w:r w:rsidR="004453BD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dengan ini mengeluarkan Rekomendasi sebagai berikut :</w:t>
      </w:r>
    </w:p>
    <w:p w:rsidR="000E3B5A" w:rsidRPr="00985DB3" w:rsidRDefault="000E3B5A" w:rsidP="000E3B5A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INTERN</w:t>
      </w:r>
    </w:p>
    <w:p w:rsidR="000E3B5A" w:rsidRPr="00A92148" w:rsidRDefault="00731D7D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Memberi amanah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kep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>ada pengurus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 xml:space="preserve"> periode </w:t>
      </w:r>
      <w:r w:rsidR="007B5885">
        <w:rPr>
          <w:rFonts w:ascii="Times New Roman" w:hAnsi="Times New Roman"/>
          <w:sz w:val="24"/>
          <w:szCs w:val="24"/>
        </w:rPr>
        <w:t>20</w:t>
      </w:r>
      <w:ins w:id="617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19</w:t>
        </w:r>
      </w:ins>
      <w:del w:id="618" w:author="Windows User" w:date="2019-04-28T19:28:00Z">
        <w:r w:rsidR="007B5885" w:rsidDel="005E5D60">
          <w:rPr>
            <w:rFonts w:ascii="Times New Roman" w:hAnsi="Times New Roman"/>
            <w:sz w:val="24"/>
            <w:szCs w:val="24"/>
          </w:rPr>
          <w:delText>18</w:delText>
        </w:r>
      </w:del>
      <w:r w:rsidR="007B5885">
        <w:rPr>
          <w:rFonts w:ascii="Times New Roman" w:hAnsi="Times New Roman"/>
          <w:sz w:val="24"/>
          <w:szCs w:val="24"/>
        </w:rPr>
        <w:t xml:space="preserve"> – 20</w:t>
      </w:r>
      <w:ins w:id="619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20</w:t>
        </w:r>
      </w:ins>
      <w:del w:id="620" w:author="Windows User" w:date="2019-04-28T19:29:00Z">
        <w:r w:rsidR="007B5885" w:rsidDel="005E5D60">
          <w:rPr>
            <w:rFonts w:ascii="Times New Roman" w:hAnsi="Times New Roman"/>
            <w:sz w:val="24"/>
            <w:szCs w:val="24"/>
          </w:rPr>
          <w:delText>19</w:delText>
        </w:r>
      </w:del>
      <w:r w:rsidR="007B5885">
        <w:rPr>
          <w:rFonts w:ascii="Times New Roman" w:hAnsi="Times New Roman"/>
          <w:sz w:val="24"/>
          <w:szCs w:val="24"/>
        </w:rPr>
        <w:t xml:space="preserve">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untuk meningkatkan koordinasi ant</w:t>
      </w:r>
      <w:r w:rsidR="007B5885">
        <w:rPr>
          <w:rFonts w:ascii="Times New Roman" w:hAnsi="Times New Roman"/>
          <w:sz w:val="24"/>
          <w:szCs w:val="24"/>
          <w:lang w:val="sv-SE"/>
        </w:rPr>
        <w:t xml:space="preserve">ara Dewan Penasehat dan </w:t>
      </w:r>
      <w:r w:rsidR="007B5885">
        <w:rPr>
          <w:rFonts w:ascii="Times New Roman" w:hAnsi="Times New Roman"/>
          <w:sz w:val="24"/>
          <w:szCs w:val="24"/>
        </w:rPr>
        <w:t>BPH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serta </w:t>
      </w:r>
      <w:r w:rsidR="0019446D">
        <w:rPr>
          <w:rFonts w:ascii="Times New Roman" w:hAnsi="Times New Roman"/>
          <w:sz w:val="24"/>
          <w:szCs w:val="24"/>
          <w:lang w:val="sv-SE"/>
        </w:rPr>
        <w:t>se</w:t>
      </w:r>
      <w:r w:rsidR="0019446D">
        <w:rPr>
          <w:rFonts w:ascii="Times New Roman" w:hAnsi="Times New Roman"/>
          <w:sz w:val="24"/>
          <w:szCs w:val="24"/>
        </w:rPr>
        <w:t>luruh anggota</w:t>
      </w:r>
      <w:ins w:id="621" w:author="Windows User" w:date="2019-04-28T18:14:00Z">
        <w:r w:rsidR="004453BD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0E3B5A" w:rsidRPr="00A92148" w:rsidRDefault="00731D7D" w:rsidP="007B5885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Memberi amanah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kep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>ada pengurus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72308" w:rsidRPr="00A92148">
        <w:rPr>
          <w:rFonts w:ascii="Times New Roman" w:hAnsi="Times New Roman"/>
          <w:sz w:val="24"/>
          <w:szCs w:val="24"/>
          <w:lang w:val="sv-SE"/>
        </w:rPr>
        <w:t xml:space="preserve"> periode </w:t>
      </w:r>
      <w:r w:rsidR="007B5885">
        <w:rPr>
          <w:rFonts w:ascii="Times New Roman" w:hAnsi="Times New Roman"/>
          <w:sz w:val="24"/>
          <w:szCs w:val="24"/>
        </w:rPr>
        <w:t>20</w:t>
      </w:r>
      <w:ins w:id="622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19</w:t>
        </w:r>
      </w:ins>
      <w:del w:id="623" w:author="Windows User" w:date="2019-04-28T19:29:00Z">
        <w:r w:rsidR="007B5885" w:rsidDel="005E5D60">
          <w:rPr>
            <w:rFonts w:ascii="Times New Roman" w:hAnsi="Times New Roman"/>
            <w:sz w:val="24"/>
            <w:szCs w:val="24"/>
          </w:rPr>
          <w:delText>18</w:delText>
        </w:r>
      </w:del>
      <w:r w:rsidR="007B5885">
        <w:rPr>
          <w:rFonts w:ascii="Times New Roman" w:hAnsi="Times New Roman"/>
          <w:sz w:val="24"/>
          <w:szCs w:val="24"/>
        </w:rPr>
        <w:t xml:space="preserve"> – 20</w:t>
      </w:r>
      <w:ins w:id="624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20</w:t>
        </w:r>
      </w:ins>
      <w:del w:id="625" w:author="Windows User" w:date="2019-04-28T19:29:00Z">
        <w:r w:rsidR="007B5885" w:rsidDel="005E5D60">
          <w:rPr>
            <w:rFonts w:ascii="Times New Roman" w:hAnsi="Times New Roman"/>
            <w:sz w:val="24"/>
            <w:szCs w:val="24"/>
          </w:rPr>
          <w:delText>19</w:delText>
        </w:r>
      </w:del>
      <w:r w:rsidR="007B5885">
        <w:rPr>
          <w:rFonts w:ascii="Times New Roman" w:hAnsi="Times New Roman"/>
          <w:sz w:val="24"/>
          <w:szCs w:val="24"/>
        </w:rPr>
        <w:t xml:space="preserve"> </w:t>
      </w:r>
      <w:r w:rsidR="007B5885">
        <w:rPr>
          <w:rFonts w:ascii="Times New Roman" w:hAnsi="Times New Roman"/>
          <w:sz w:val="24"/>
          <w:szCs w:val="24"/>
          <w:lang w:val="sv-SE"/>
        </w:rPr>
        <w:t>untuk mengusahakan</w:t>
      </w:r>
      <w:r w:rsidR="007B5885">
        <w:rPr>
          <w:rFonts w:ascii="Times New Roman" w:hAnsi="Times New Roman"/>
          <w:sz w:val="24"/>
          <w:szCs w:val="24"/>
        </w:rPr>
        <w:t xml:space="preserve"> dan </w:t>
      </w:r>
      <w:r w:rsidR="007B5885">
        <w:rPr>
          <w:rFonts w:ascii="Times New Roman" w:hAnsi="Times New Roman"/>
          <w:sz w:val="24"/>
          <w:szCs w:val="24"/>
          <w:lang w:val="sv-SE"/>
        </w:rPr>
        <w:t>me</w:t>
      </w:r>
      <w:r w:rsidR="007B5885">
        <w:rPr>
          <w:rFonts w:ascii="Times New Roman" w:hAnsi="Times New Roman"/>
          <w:sz w:val="24"/>
          <w:szCs w:val="24"/>
        </w:rPr>
        <w:t>lanjutkan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se</w:t>
      </w:r>
      <w:r w:rsidRPr="00A92148">
        <w:rPr>
          <w:rFonts w:ascii="Times New Roman" w:hAnsi="Times New Roman"/>
          <w:sz w:val="24"/>
          <w:szCs w:val="24"/>
          <w:lang w:val="sv-SE"/>
        </w:rPr>
        <w:t>k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>ret</w:t>
      </w:r>
      <w:r w:rsidR="00497890">
        <w:rPr>
          <w:rFonts w:ascii="Times New Roman" w:hAnsi="Times New Roman"/>
          <w:sz w:val="24"/>
          <w:szCs w:val="24"/>
        </w:rPr>
        <w:t>ariat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7B5885">
        <w:rPr>
          <w:rFonts w:ascii="Times New Roman" w:hAnsi="Times New Roman"/>
          <w:sz w:val="24"/>
          <w:szCs w:val="24"/>
        </w:rPr>
        <w:t>sebagai tempat melaksanakan dukungan teknis dan administrasi dalam melaksanakan tupoksi BPH dan tempat berkumpul anggota</w:t>
      </w:r>
      <w:ins w:id="626" w:author="Windows User" w:date="2019-04-28T19:10:00Z">
        <w:r w:rsidR="00DD7542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r w:rsidR="00497890">
        <w:rPr>
          <w:rFonts w:ascii="Times New Roman" w:hAnsi="Times New Roman"/>
          <w:sz w:val="24"/>
          <w:szCs w:val="24"/>
        </w:rPr>
        <w:t>Kemala Unsri</w:t>
      </w:r>
    </w:p>
    <w:p w:rsidR="000E3B5A" w:rsidRPr="00A92148" w:rsidRDefault="00731D7D" w:rsidP="007B5885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Memberi amanah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kepada </w:t>
      </w:r>
      <w:r w:rsidR="007B5885">
        <w:rPr>
          <w:rFonts w:ascii="Times New Roman" w:hAnsi="Times New Roman"/>
          <w:sz w:val="24"/>
          <w:szCs w:val="24"/>
        </w:rPr>
        <w:t>BPH</w:t>
      </w:r>
      <w:r w:rsidR="00FF18D3">
        <w:rPr>
          <w:rFonts w:ascii="Times New Roman" w:hAnsi="Times New Roman"/>
          <w:sz w:val="24"/>
          <w:szCs w:val="24"/>
        </w:rPr>
        <w:t xml:space="preserve"> terpilih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untuk mensosialisasikan hasil MUBES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kepada </w:t>
      </w:r>
      <w:r w:rsidR="00FF18D3">
        <w:rPr>
          <w:rFonts w:ascii="Times New Roman" w:hAnsi="Times New Roman"/>
          <w:sz w:val="24"/>
          <w:szCs w:val="24"/>
        </w:rPr>
        <w:t>seluruh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 anggota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F18D3">
        <w:rPr>
          <w:rFonts w:ascii="Times New Roman" w:hAnsi="Times New Roman"/>
          <w:sz w:val="24"/>
          <w:szCs w:val="24"/>
        </w:rPr>
        <w:t xml:space="preserve"> maksimal</w:t>
      </w:r>
      <w:r w:rsidR="007B5885">
        <w:rPr>
          <w:rFonts w:ascii="Times New Roman" w:hAnsi="Times New Roman"/>
          <w:sz w:val="24"/>
          <w:szCs w:val="24"/>
        </w:rPr>
        <w:t xml:space="preserve"> 1 (satu)</w:t>
      </w:r>
      <w:r w:rsidR="00497890">
        <w:rPr>
          <w:rFonts w:ascii="Times New Roman" w:hAnsi="Times New Roman"/>
          <w:sz w:val="24"/>
          <w:szCs w:val="24"/>
        </w:rPr>
        <w:t xml:space="preserve"> bulan</w:t>
      </w:r>
      <w:r w:rsidR="007B5885">
        <w:rPr>
          <w:rFonts w:ascii="Times New Roman" w:hAnsi="Times New Roman"/>
          <w:sz w:val="24"/>
          <w:szCs w:val="24"/>
          <w:lang w:val="sv-SE"/>
        </w:rPr>
        <w:t xml:space="preserve"> setelah pelaksanaan MUBES</w:t>
      </w:r>
      <w:r w:rsidR="007B5885">
        <w:rPr>
          <w:rFonts w:ascii="Times New Roman" w:hAnsi="Times New Roman"/>
          <w:sz w:val="24"/>
          <w:szCs w:val="24"/>
        </w:rPr>
        <w:t xml:space="preserve"> serta langsung melaksanakan Rapat Kerja (Raker) internal dan eksternal.</w:t>
      </w:r>
    </w:p>
    <w:p w:rsidR="000E3B5A" w:rsidRPr="00A92148" w:rsidRDefault="000E3B5A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Kepengurusan yang baru mengadakan Up-Grading </w:t>
      </w:r>
      <w:r w:rsidR="00FF18D3">
        <w:rPr>
          <w:rFonts w:ascii="Times New Roman" w:hAnsi="Times New Roman"/>
          <w:sz w:val="24"/>
          <w:szCs w:val="24"/>
        </w:rPr>
        <w:t>sete</w:t>
      </w:r>
      <w:r w:rsidRPr="00A92148">
        <w:rPr>
          <w:rFonts w:ascii="Times New Roman" w:hAnsi="Times New Roman"/>
          <w:sz w:val="24"/>
          <w:szCs w:val="24"/>
          <w:lang w:val="sv-SE"/>
        </w:rPr>
        <w:t>l</w:t>
      </w:r>
      <w:r w:rsidR="00FF18D3">
        <w:rPr>
          <w:rFonts w:ascii="Times New Roman" w:hAnsi="Times New Roman"/>
          <w:sz w:val="24"/>
          <w:szCs w:val="24"/>
        </w:rPr>
        <w:t>ah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6E5119" w:rsidRPr="00A92148">
        <w:rPr>
          <w:rFonts w:ascii="Times New Roman" w:hAnsi="Times New Roman"/>
          <w:sz w:val="24"/>
          <w:szCs w:val="24"/>
          <w:lang w:val="sv-SE"/>
        </w:rPr>
        <w:t>dua minggu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terbentuknya kepengurusan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F18D3">
        <w:rPr>
          <w:rFonts w:ascii="Times New Roman" w:hAnsi="Times New Roman"/>
          <w:sz w:val="24"/>
          <w:szCs w:val="24"/>
        </w:rPr>
        <w:t xml:space="preserve"> yang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 baru.</w:t>
      </w:r>
    </w:p>
    <w:p w:rsidR="00A64259" w:rsidRPr="00A92148" w:rsidRDefault="00731D7D" w:rsidP="004D53ED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>Memberi amanah</w:t>
      </w:r>
      <w:r w:rsidR="004D53ED">
        <w:rPr>
          <w:rFonts w:ascii="Times New Roman" w:hAnsi="Times New Roman"/>
          <w:sz w:val="24"/>
          <w:szCs w:val="24"/>
        </w:rPr>
        <w:t xml:space="preserve"> BPH</w:t>
      </w:r>
      <w:r w:rsidR="00676C5D">
        <w:rPr>
          <w:rFonts w:ascii="Times New Roman" w:hAnsi="Times New Roman"/>
          <w:sz w:val="24"/>
          <w:szCs w:val="24"/>
        </w:rPr>
        <w:t xml:space="preserve"> terpilih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A64259">
        <w:rPr>
          <w:rFonts w:ascii="Times New Roman" w:hAnsi="Times New Roman"/>
          <w:sz w:val="24"/>
          <w:szCs w:val="24"/>
        </w:rPr>
        <w:t xml:space="preserve"> </w:t>
      </w:r>
      <w:r w:rsidR="004C18E0">
        <w:rPr>
          <w:rFonts w:ascii="Times New Roman" w:hAnsi="Times New Roman"/>
          <w:sz w:val="24"/>
          <w:szCs w:val="24"/>
        </w:rPr>
        <w:t xml:space="preserve">periode </w:t>
      </w:r>
      <w:r w:rsidR="00347F60">
        <w:rPr>
          <w:rFonts w:ascii="Times New Roman" w:hAnsi="Times New Roman"/>
          <w:sz w:val="24"/>
          <w:szCs w:val="24"/>
        </w:rPr>
        <w:t>201</w:t>
      </w:r>
      <w:ins w:id="627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9</w:t>
        </w:r>
      </w:ins>
      <w:del w:id="628" w:author="Windows User" w:date="2019-04-28T19:29:00Z">
        <w:r w:rsidR="00347F60" w:rsidDel="005E5D60">
          <w:rPr>
            <w:rFonts w:ascii="Times New Roman" w:hAnsi="Times New Roman"/>
            <w:sz w:val="24"/>
            <w:szCs w:val="24"/>
          </w:rPr>
          <w:delText>8</w:delText>
        </w:r>
      </w:del>
      <w:r w:rsidR="00347F60">
        <w:rPr>
          <w:rFonts w:ascii="Times New Roman" w:hAnsi="Times New Roman"/>
          <w:sz w:val="24"/>
          <w:szCs w:val="24"/>
        </w:rPr>
        <w:t xml:space="preserve"> - 20</w:t>
      </w:r>
      <w:ins w:id="629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20</w:t>
        </w:r>
      </w:ins>
      <w:del w:id="630" w:author="Windows User" w:date="2019-04-28T19:29:00Z">
        <w:r w:rsidR="00347F60" w:rsidDel="005E5D60">
          <w:rPr>
            <w:rFonts w:ascii="Times New Roman" w:hAnsi="Times New Roman"/>
            <w:sz w:val="24"/>
            <w:szCs w:val="24"/>
          </w:rPr>
          <w:delText>19</w:delText>
        </w:r>
      </w:del>
      <w:r w:rsidR="004C18E0">
        <w:rPr>
          <w:rFonts w:ascii="Times New Roman" w:hAnsi="Times New Roman"/>
          <w:sz w:val="24"/>
          <w:szCs w:val="24"/>
        </w:rPr>
        <w:t xml:space="preserve"> untuk me</w:t>
      </w:r>
      <w:r w:rsidR="00FF18D3">
        <w:rPr>
          <w:rFonts w:ascii="Times New Roman" w:hAnsi="Times New Roman"/>
          <w:sz w:val="24"/>
          <w:szCs w:val="24"/>
        </w:rPr>
        <w:t>netapkan koordinator</w:t>
      </w:r>
      <w:r w:rsidR="004D53ED">
        <w:rPr>
          <w:rFonts w:ascii="Times New Roman" w:hAnsi="Times New Roman"/>
          <w:sz w:val="24"/>
          <w:szCs w:val="24"/>
        </w:rPr>
        <w:t xml:space="preserve"> (PJ)</w:t>
      </w:r>
      <w:r w:rsidR="00FF18D3">
        <w:rPr>
          <w:rFonts w:ascii="Times New Roman" w:hAnsi="Times New Roman"/>
          <w:sz w:val="24"/>
          <w:szCs w:val="24"/>
        </w:rPr>
        <w:t xml:space="preserve"> di</w:t>
      </w:r>
      <w:r w:rsidR="006E5119">
        <w:rPr>
          <w:rFonts w:ascii="Times New Roman" w:hAnsi="Times New Roman"/>
          <w:sz w:val="24"/>
          <w:szCs w:val="24"/>
        </w:rPr>
        <w:t xml:space="preserve"> setiap </w:t>
      </w:r>
      <w:r w:rsidR="006E5119" w:rsidRPr="00A92148">
        <w:rPr>
          <w:rFonts w:ascii="Times New Roman" w:hAnsi="Times New Roman"/>
          <w:sz w:val="24"/>
          <w:szCs w:val="24"/>
          <w:lang w:val="sv-SE"/>
        </w:rPr>
        <w:t>fakultas</w:t>
      </w:r>
      <w:r w:rsidR="004D53ED">
        <w:rPr>
          <w:rFonts w:ascii="Times New Roman" w:hAnsi="Times New Roman"/>
          <w:sz w:val="24"/>
          <w:szCs w:val="24"/>
        </w:rPr>
        <w:t xml:space="preserve"> dan tiap kampus khusus</w:t>
      </w:r>
      <w:r w:rsidR="00497890">
        <w:rPr>
          <w:rFonts w:ascii="Times New Roman" w:hAnsi="Times New Roman"/>
          <w:sz w:val="24"/>
          <w:szCs w:val="24"/>
        </w:rPr>
        <w:t>nya</w:t>
      </w:r>
      <w:r w:rsidR="004D53ED">
        <w:rPr>
          <w:rFonts w:ascii="Times New Roman" w:hAnsi="Times New Roman"/>
          <w:sz w:val="24"/>
          <w:szCs w:val="24"/>
        </w:rPr>
        <w:t xml:space="preserve"> wilayah Palembang</w:t>
      </w:r>
      <w:r w:rsidR="004C18E0">
        <w:rPr>
          <w:rFonts w:ascii="Times New Roman" w:hAnsi="Times New Roman"/>
          <w:sz w:val="24"/>
          <w:szCs w:val="24"/>
        </w:rPr>
        <w:t>.</w:t>
      </w:r>
    </w:p>
    <w:p w:rsidR="004C18E0" w:rsidRPr="00A92148" w:rsidRDefault="004C18E0" w:rsidP="004D53ED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Me</w:t>
      </w:r>
      <w:r w:rsidR="00FF18D3">
        <w:rPr>
          <w:rFonts w:ascii="Times New Roman" w:hAnsi="Times New Roman"/>
          <w:sz w:val="24"/>
          <w:szCs w:val="24"/>
        </w:rPr>
        <w:t>mberi amanah</w:t>
      </w:r>
      <w:r>
        <w:rPr>
          <w:rFonts w:ascii="Times New Roman" w:hAnsi="Times New Roman"/>
          <w:sz w:val="24"/>
          <w:szCs w:val="24"/>
        </w:rPr>
        <w:t xml:space="preserve"> kepada </w:t>
      </w:r>
      <w:r w:rsidR="004D53ED">
        <w:rPr>
          <w:rFonts w:ascii="Times New Roman" w:hAnsi="Times New Roman"/>
          <w:sz w:val="24"/>
          <w:szCs w:val="24"/>
        </w:rPr>
        <w:t>BPH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676C5D">
        <w:rPr>
          <w:rFonts w:ascii="Times New Roman" w:hAnsi="Times New Roman"/>
          <w:sz w:val="24"/>
          <w:szCs w:val="24"/>
        </w:rPr>
        <w:t>terpilih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>
        <w:rPr>
          <w:rFonts w:ascii="Times New Roman" w:hAnsi="Times New Roman"/>
          <w:sz w:val="24"/>
          <w:szCs w:val="24"/>
        </w:rPr>
        <w:t xml:space="preserve"> periode </w:t>
      </w:r>
      <w:r w:rsidR="00347F60">
        <w:rPr>
          <w:rFonts w:ascii="Times New Roman" w:hAnsi="Times New Roman"/>
          <w:sz w:val="24"/>
          <w:szCs w:val="24"/>
        </w:rPr>
        <w:t>201</w:t>
      </w:r>
      <w:ins w:id="631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9</w:t>
        </w:r>
      </w:ins>
      <w:del w:id="632" w:author="Windows User" w:date="2019-04-28T19:29:00Z">
        <w:r w:rsidR="00347F60" w:rsidDel="005E5D60">
          <w:rPr>
            <w:rFonts w:ascii="Times New Roman" w:hAnsi="Times New Roman"/>
            <w:sz w:val="24"/>
            <w:szCs w:val="24"/>
          </w:rPr>
          <w:delText>8</w:delText>
        </w:r>
      </w:del>
      <w:r w:rsidR="00347F60">
        <w:rPr>
          <w:rFonts w:ascii="Times New Roman" w:hAnsi="Times New Roman"/>
          <w:sz w:val="24"/>
          <w:szCs w:val="24"/>
        </w:rPr>
        <w:t xml:space="preserve"> - 20</w:t>
      </w:r>
      <w:ins w:id="633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20</w:t>
        </w:r>
      </w:ins>
      <w:del w:id="634" w:author="Windows User" w:date="2019-04-28T19:29:00Z">
        <w:r w:rsidR="00347F60" w:rsidDel="005E5D60">
          <w:rPr>
            <w:rFonts w:ascii="Times New Roman" w:hAnsi="Times New Roman"/>
            <w:sz w:val="24"/>
            <w:szCs w:val="24"/>
          </w:rPr>
          <w:delText>19</w:delText>
        </w:r>
      </w:del>
      <w:r>
        <w:rPr>
          <w:rFonts w:ascii="Times New Roman" w:hAnsi="Times New Roman"/>
          <w:sz w:val="24"/>
          <w:szCs w:val="24"/>
        </w:rPr>
        <w:t xml:space="preserve"> untuk m</w:t>
      </w:r>
      <w:r w:rsidR="00676C5D">
        <w:rPr>
          <w:rFonts w:ascii="Times New Roman" w:hAnsi="Times New Roman"/>
          <w:sz w:val="24"/>
          <w:szCs w:val="24"/>
        </w:rPr>
        <w:t xml:space="preserve">embudayakan senyum, sapa, salam, dan sopan santun </w:t>
      </w:r>
      <w:r>
        <w:rPr>
          <w:rFonts w:ascii="Times New Roman" w:hAnsi="Times New Roman"/>
          <w:sz w:val="24"/>
          <w:szCs w:val="24"/>
        </w:rPr>
        <w:t>antar sesama anggota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>
        <w:rPr>
          <w:rFonts w:ascii="Times New Roman" w:hAnsi="Times New Roman"/>
          <w:sz w:val="24"/>
          <w:szCs w:val="24"/>
        </w:rPr>
        <w:t>.</w:t>
      </w:r>
    </w:p>
    <w:p w:rsidR="00237867" w:rsidRPr="00A92148" w:rsidRDefault="004D53ED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BPH</w:t>
      </w:r>
      <w:r w:rsidR="00FF18D3">
        <w:rPr>
          <w:rFonts w:ascii="Times New Roman" w:hAnsi="Times New Roman"/>
          <w:sz w:val="24"/>
          <w:szCs w:val="24"/>
        </w:rPr>
        <w:t xml:space="preserve"> terpilih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4C18E0" w:rsidRPr="006E5119">
        <w:rPr>
          <w:rFonts w:ascii="Times New Roman" w:hAnsi="Times New Roman"/>
          <w:sz w:val="24"/>
          <w:szCs w:val="24"/>
        </w:rPr>
        <w:t xml:space="preserve"> periode </w:t>
      </w:r>
      <w:r w:rsidR="00347F60">
        <w:rPr>
          <w:rFonts w:ascii="Times New Roman" w:hAnsi="Times New Roman"/>
          <w:sz w:val="24"/>
          <w:szCs w:val="24"/>
        </w:rPr>
        <w:t>201</w:t>
      </w:r>
      <w:ins w:id="635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9</w:t>
        </w:r>
      </w:ins>
      <w:del w:id="636" w:author="Windows User" w:date="2019-04-28T19:29:00Z">
        <w:r w:rsidR="00347F60" w:rsidDel="005E5D60">
          <w:rPr>
            <w:rFonts w:ascii="Times New Roman" w:hAnsi="Times New Roman"/>
            <w:sz w:val="24"/>
            <w:szCs w:val="24"/>
          </w:rPr>
          <w:delText>8</w:delText>
        </w:r>
      </w:del>
      <w:r w:rsidR="00347F60">
        <w:rPr>
          <w:rFonts w:ascii="Times New Roman" w:hAnsi="Times New Roman"/>
          <w:sz w:val="24"/>
          <w:szCs w:val="24"/>
        </w:rPr>
        <w:t xml:space="preserve"> - 20</w:t>
      </w:r>
      <w:ins w:id="637" w:author="Windows User" w:date="2019-04-28T19:29:00Z">
        <w:r w:rsidR="005E5D60">
          <w:rPr>
            <w:rFonts w:ascii="Times New Roman" w:hAnsi="Times New Roman"/>
            <w:sz w:val="24"/>
            <w:szCs w:val="24"/>
            <w:lang w:val="en-US"/>
          </w:rPr>
          <w:t>20</w:t>
        </w:r>
      </w:ins>
      <w:del w:id="638" w:author="Windows User" w:date="2019-04-28T19:29:00Z">
        <w:r w:rsidR="00347F60" w:rsidDel="005E5D60">
          <w:rPr>
            <w:rFonts w:ascii="Times New Roman" w:hAnsi="Times New Roman"/>
            <w:sz w:val="24"/>
            <w:szCs w:val="24"/>
          </w:rPr>
          <w:delText>19</w:delText>
        </w:r>
      </w:del>
      <w:r w:rsidR="004C18E0" w:rsidRPr="006E5119">
        <w:rPr>
          <w:rFonts w:ascii="Times New Roman" w:hAnsi="Times New Roman"/>
          <w:sz w:val="24"/>
          <w:szCs w:val="24"/>
        </w:rPr>
        <w:t xml:space="preserve"> wajib memberikan loyalitas secara penuh </w:t>
      </w:r>
      <w:r>
        <w:rPr>
          <w:rFonts w:ascii="Times New Roman" w:hAnsi="Times New Roman"/>
          <w:sz w:val="24"/>
          <w:szCs w:val="24"/>
        </w:rPr>
        <w:t xml:space="preserve">meliputi waktu, tenaga, dan materi </w:t>
      </w:r>
      <w:r w:rsidR="004C18E0" w:rsidRPr="006E5119">
        <w:rPr>
          <w:rFonts w:ascii="Times New Roman" w:hAnsi="Times New Roman"/>
          <w:sz w:val="24"/>
          <w:szCs w:val="24"/>
        </w:rPr>
        <w:t>serta bertanggung jawab terhadap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6E5119" w:rsidRPr="00A92148">
        <w:rPr>
          <w:rFonts w:ascii="Times New Roman" w:hAnsi="Times New Roman"/>
          <w:sz w:val="24"/>
          <w:szCs w:val="24"/>
          <w:lang w:val="sv-SE"/>
        </w:rPr>
        <w:t>.</w:t>
      </w:r>
    </w:p>
    <w:p w:rsidR="006E5119" w:rsidRPr="00A92148" w:rsidRDefault="00676C5D" w:rsidP="004D53ED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lastRenderedPageBreak/>
        <w:t xml:space="preserve">Ketua </w:t>
      </w:r>
      <w:r>
        <w:rPr>
          <w:rFonts w:ascii="Times New Roman" w:hAnsi="Times New Roman"/>
          <w:sz w:val="24"/>
          <w:szCs w:val="24"/>
        </w:rPr>
        <w:t>U</w:t>
      </w:r>
      <w:r w:rsidR="00FF18D3">
        <w:rPr>
          <w:rFonts w:ascii="Times New Roman" w:hAnsi="Times New Roman"/>
          <w:sz w:val="24"/>
          <w:szCs w:val="24"/>
          <w:lang w:val="sv-SE"/>
        </w:rPr>
        <w:t xml:space="preserve">mum </w:t>
      </w:r>
      <w:r w:rsidR="004D53ED">
        <w:rPr>
          <w:rFonts w:ascii="Times New Roman" w:hAnsi="Times New Roman"/>
          <w:sz w:val="24"/>
          <w:szCs w:val="24"/>
        </w:rPr>
        <w:t>terpilih melanjutkan sistem kabinet serta merumuskan logo dan nama kabinet yang baru.</w:t>
      </w:r>
    </w:p>
    <w:p w:rsidR="006E5119" w:rsidRPr="00A92148" w:rsidRDefault="006E5119" w:rsidP="0075762F">
      <w:pPr>
        <w:pStyle w:val="ListParagraph"/>
        <w:numPr>
          <w:ilvl w:val="0"/>
          <w:numId w:val="28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 w:rsidRPr="00A92148">
        <w:rPr>
          <w:rFonts w:ascii="Times New Roman" w:hAnsi="Times New Roman"/>
          <w:sz w:val="24"/>
          <w:szCs w:val="24"/>
          <w:lang w:val="sv-SE"/>
        </w:rPr>
        <w:t xml:space="preserve">Meningkatkan solidaritas </w:t>
      </w:r>
      <w:r w:rsidR="004D53ED">
        <w:rPr>
          <w:rFonts w:ascii="Times New Roman" w:hAnsi="Times New Roman"/>
          <w:sz w:val="24"/>
          <w:szCs w:val="24"/>
        </w:rPr>
        <w:t xml:space="preserve">dan kekeluargaan </w:t>
      </w:r>
      <w:r w:rsidRPr="00A92148">
        <w:rPr>
          <w:rFonts w:ascii="Times New Roman" w:hAnsi="Times New Roman"/>
          <w:sz w:val="24"/>
          <w:szCs w:val="24"/>
          <w:lang w:val="sv-SE"/>
        </w:rPr>
        <w:t>antar anggota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FF18D3">
        <w:rPr>
          <w:rFonts w:ascii="Times New Roman" w:hAnsi="Times New Roman"/>
          <w:sz w:val="24"/>
          <w:szCs w:val="24"/>
        </w:rPr>
        <w:t>.</w:t>
      </w:r>
    </w:p>
    <w:p w:rsidR="005E5D60" w:rsidRPr="005E5D60" w:rsidRDefault="004D53ED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39" w:author="Windows User" w:date="2019-04-28T19:30:00Z"/>
          <w:rFonts w:ascii="Times New Roman" w:hAnsi="Times New Roman"/>
          <w:sz w:val="24"/>
          <w:szCs w:val="24"/>
          <w:rPrChange w:id="640" w:author="Windows User" w:date="2019-04-28T19:30:00Z">
            <w:rPr>
              <w:ins w:id="641" w:author="Windows User" w:date="2019-04-28T19:30:00Z"/>
              <w:rFonts w:ascii="Times New Roman" w:hAnsi="Times New Roman"/>
              <w:sz w:val="24"/>
              <w:szCs w:val="24"/>
              <w:lang w:val="en-US"/>
            </w:rPr>
          </w:rPrChange>
        </w:rPr>
      </w:pPr>
      <w:r>
        <w:rPr>
          <w:rFonts w:ascii="Times New Roman" w:hAnsi="Times New Roman"/>
          <w:sz w:val="24"/>
          <w:szCs w:val="24"/>
        </w:rPr>
        <w:t>BPH</w:t>
      </w:r>
      <w:r w:rsidR="00FF18D3">
        <w:rPr>
          <w:rFonts w:ascii="Times New Roman" w:hAnsi="Times New Roman"/>
          <w:sz w:val="24"/>
          <w:szCs w:val="24"/>
        </w:rPr>
        <w:t xml:space="preserve"> terpilih mengadakan evaluasi program kerja minimal</w:t>
      </w:r>
      <w:r w:rsidR="00497890">
        <w:rPr>
          <w:rFonts w:ascii="Times New Roman" w:hAnsi="Times New Roman"/>
          <w:sz w:val="24"/>
          <w:szCs w:val="24"/>
        </w:rPr>
        <w:t xml:space="preserve"> 1 kali dalam 2 bulan</w:t>
      </w:r>
      <w:r w:rsidR="00FF18D3">
        <w:rPr>
          <w:rFonts w:ascii="Times New Roman" w:hAnsi="Times New Roman"/>
          <w:sz w:val="24"/>
          <w:szCs w:val="24"/>
        </w:rPr>
        <w:t>.</w:t>
      </w:r>
    </w:p>
    <w:p w:rsidR="005E5D60" w:rsidRPr="0023431D" w:rsidRDefault="0023431D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42" w:author="Windows User" w:date="2019-04-28T19:31:00Z"/>
          <w:rFonts w:ascii="Times New Roman" w:hAnsi="Times New Roman"/>
          <w:sz w:val="24"/>
          <w:szCs w:val="24"/>
          <w:rPrChange w:id="643" w:author="Windows User" w:date="2019-04-28T19:31:00Z">
            <w:rPr>
              <w:ins w:id="644" w:author="Windows User" w:date="2019-04-28T19:31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45" w:author="Windows User" w:date="2019-04-28T19:31:00Z">
        <w:r>
          <w:rPr>
            <w:rFonts w:ascii="Times New Roman" w:hAnsi="Times New Roman"/>
            <w:sz w:val="24"/>
            <w:szCs w:val="24"/>
            <w:lang w:val="en-US"/>
          </w:rPr>
          <w:t>Meningkatkan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ko</w:t>
        </w:r>
      </w:ins>
      <w:ins w:id="646" w:author="Windows User" w:date="2019-04-28T19:33:00Z">
        <w:r>
          <w:rPr>
            <w:rFonts w:ascii="Times New Roman" w:hAnsi="Times New Roman"/>
            <w:sz w:val="24"/>
            <w:szCs w:val="24"/>
            <w:lang w:val="en-US"/>
          </w:rPr>
          <w:t>munikasi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Ketua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Umum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BPH,</w:t>
        </w:r>
      </w:ins>
      <w:ins w:id="647" w:author="Windows User" w:date="2019-04-28T19:31:00Z"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antar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BPH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ko</w:t>
        </w:r>
      </w:ins>
      <w:ins w:id="648" w:author="Windows User" w:date="2019-04-28T19:33:00Z">
        <w:r>
          <w:rPr>
            <w:rFonts w:ascii="Times New Roman" w:hAnsi="Times New Roman"/>
            <w:sz w:val="24"/>
            <w:szCs w:val="24"/>
            <w:lang w:val="en-US"/>
          </w:rPr>
          <w:t>munikasi</w:t>
        </w:r>
      </w:ins>
      <w:proofErr w:type="spellEnd"/>
      <w:ins w:id="649" w:author="Windows User" w:date="2019-04-28T19:31:00Z">
        <w:r>
          <w:rPr>
            <w:rFonts w:ascii="Times New Roman" w:hAnsi="Times New Roman"/>
            <w:sz w:val="24"/>
            <w:szCs w:val="24"/>
            <w:lang w:val="en-US"/>
          </w:rPr>
          <w:t xml:space="preserve"> BPH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dengan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anggota</w:t>
        </w:r>
      </w:ins>
      <w:proofErr w:type="spellEnd"/>
      <w:ins w:id="650" w:author="Windows User" w:date="2019-04-28T19:33:00Z"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lainnya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23431D" w:rsidRPr="0023431D" w:rsidRDefault="0023431D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51" w:author="Windows User" w:date="2019-04-28T19:32:00Z"/>
          <w:rFonts w:ascii="Times New Roman" w:hAnsi="Times New Roman"/>
          <w:sz w:val="24"/>
          <w:szCs w:val="24"/>
          <w:rPrChange w:id="652" w:author="Windows User" w:date="2019-04-28T19:32:00Z">
            <w:rPr>
              <w:ins w:id="653" w:author="Windows User" w:date="2019-04-28T19:32:00Z"/>
              <w:rFonts w:ascii="Times New Roman" w:hAnsi="Times New Roman"/>
              <w:sz w:val="24"/>
              <w:szCs w:val="24"/>
              <w:lang w:val="en-US"/>
            </w:rPr>
          </w:rPrChange>
        </w:rPr>
      </w:pPr>
      <w:ins w:id="654" w:author="Windows User" w:date="2019-04-28T19:31:00Z">
        <w:r>
          <w:rPr>
            <w:rFonts w:ascii="Times New Roman" w:hAnsi="Times New Roman"/>
            <w:sz w:val="24"/>
            <w:szCs w:val="24"/>
            <w:lang w:val="en-US"/>
          </w:rPr>
          <w:t xml:space="preserve">Department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Humas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dipisah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menjadi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internal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eksternal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23431D" w:rsidRPr="0023431D" w:rsidRDefault="0023431D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55" w:author="Windows User" w:date="2019-04-28T19:35:00Z"/>
          <w:rFonts w:ascii="Times New Roman" w:hAnsi="Times New Roman"/>
          <w:sz w:val="24"/>
          <w:szCs w:val="24"/>
          <w:rPrChange w:id="656" w:author="Windows User" w:date="2019-04-28T19:36:00Z">
            <w:rPr>
              <w:ins w:id="657" w:author="Windows User" w:date="2019-04-28T19:35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58" w:author="Windows User" w:date="2019-04-28T19:34:00Z">
        <w:r>
          <w:rPr>
            <w:rFonts w:ascii="Times New Roman" w:hAnsi="Times New Roman"/>
            <w:sz w:val="24"/>
            <w:szCs w:val="24"/>
            <w:lang w:val="en-US"/>
          </w:rPr>
          <w:t>Diadakan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SOP (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standar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operasional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prosedur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)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untuk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ins w:id="659" w:author="Windows User" w:date="2019-04-28T19:35:00Z">
        <w:r>
          <w:rPr>
            <w:rFonts w:ascii="Times New Roman" w:hAnsi="Times New Roman"/>
            <w:sz w:val="24"/>
            <w:szCs w:val="24"/>
            <w:lang w:val="en-US"/>
          </w:rPr>
          <w:t xml:space="preserve">program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</w:t>
        </w:r>
      </w:ins>
      <w:ins w:id="660" w:author="Windows User" w:date="2019-04-28T19:36:00Z">
        <w:r>
          <w:rPr>
            <w:rFonts w:ascii="Times New Roman" w:hAnsi="Times New Roman"/>
            <w:sz w:val="24"/>
            <w:szCs w:val="24"/>
            <w:lang w:val="en-US"/>
          </w:rPr>
          <w:t>adesuh</w:t>
        </w:r>
      </w:ins>
      <w:proofErr w:type="spellEnd"/>
      <w:ins w:id="661" w:author="Windows User" w:date="2019-04-28T19:35:00Z"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23431D" w:rsidRPr="0023431D" w:rsidRDefault="0023431D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62" w:author="Windows User" w:date="2019-04-28T19:38:00Z"/>
          <w:rFonts w:ascii="Times New Roman" w:hAnsi="Times New Roman"/>
          <w:sz w:val="24"/>
          <w:szCs w:val="24"/>
          <w:rPrChange w:id="663" w:author="Windows User" w:date="2019-04-28T19:38:00Z">
            <w:rPr>
              <w:ins w:id="664" w:author="Windows User" w:date="2019-04-28T19:38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65" w:author="Windows User" w:date="2019-04-28T19:36:00Z">
        <w:r>
          <w:rPr>
            <w:rFonts w:ascii="Times New Roman" w:hAnsi="Times New Roman"/>
            <w:sz w:val="24"/>
            <w:szCs w:val="24"/>
            <w:lang w:val="en-US"/>
          </w:rPr>
          <w:t>Kadesuh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tetap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dilanjutkan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tidak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hanya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sampai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acara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Day</w:t>
        </w:r>
      </w:ins>
      <w:ins w:id="666" w:author="Windows User" w:date="2019-04-28T19:38:00Z"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23431D" w:rsidRPr="0023431D" w:rsidRDefault="0023431D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67" w:author="Windows User" w:date="2019-04-28T19:39:00Z"/>
          <w:rFonts w:ascii="Times New Roman" w:hAnsi="Times New Roman"/>
          <w:sz w:val="24"/>
          <w:szCs w:val="24"/>
          <w:rPrChange w:id="668" w:author="Windows User" w:date="2019-04-28T19:40:00Z">
            <w:rPr>
              <w:ins w:id="669" w:author="Windows User" w:date="2019-04-28T19:39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70" w:author="Windows User" w:date="2019-04-28T19:39:00Z">
        <w:r>
          <w:rPr>
            <w:rFonts w:ascii="Times New Roman" w:hAnsi="Times New Roman"/>
            <w:sz w:val="24"/>
            <w:szCs w:val="24"/>
            <w:lang w:val="en-US"/>
          </w:rPr>
          <w:t>Makrab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diadakan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minimal 2 kali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1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periode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kepengurusan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, agar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tiap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angkatan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tergabung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Unsri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menyatu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23431D" w:rsidRPr="006A19FB" w:rsidRDefault="006A19FB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71" w:author="Windows User" w:date="2019-04-28T19:41:00Z"/>
          <w:rFonts w:ascii="Times New Roman" w:hAnsi="Times New Roman"/>
          <w:sz w:val="24"/>
          <w:szCs w:val="24"/>
          <w:rPrChange w:id="672" w:author="Windows User" w:date="2019-04-28T19:41:00Z">
            <w:rPr>
              <w:ins w:id="673" w:author="Windows User" w:date="2019-04-28T19:41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74" w:author="Windows User" w:date="2019-04-28T19:40:00Z">
        <w:r>
          <w:rPr>
            <w:rFonts w:ascii="Times New Roman" w:hAnsi="Times New Roman"/>
            <w:sz w:val="24"/>
            <w:szCs w:val="24"/>
            <w:lang w:val="en-US"/>
          </w:rPr>
          <w:t>Perhatian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lebih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harus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diberikan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pada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Palembang agar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tidak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terjadi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ins w:id="675" w:author="Windows User" w:date="2019-04-28T19:41:00Z">
        <w:r>
          <w:rPr>
            <w:rFonts w:ascii="Times New Roman" w:hAnsi="Times New Roman"/>
            <w:i/>
            <w:sz w:val="24"/>
            <w:szCs w:val="24"/>
            <w:lang w:val="en-US"/>
          </w:rPr>
          <w:t>miss communication.</w:t>
        </w:r>
      </w:ins>
    </w:p>
    <w:p w:rsidR="006A19FB" w:rsidRPr="006A19FB" w:rsidRDefault="006A19FB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76" w:author="Windows User" w:date="2019-04-28T19:42:00Z"/>
          <w:rFonts w:ascii="Times New Roman" w:hAnsi="Times New Roman"/>
          <w:sz w:val="24"/>
          <w:szCs w:val="24"/>
          <w:rPrChange w:id="677" w:author="Windows User" w:date="2019-04-28T19:42:00Z">
            <w:rPr>
              <w:ins w:id="678" w:author="Windows User" w:date="2019-04-28T19:42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79" w:author="Windows User" w:date="2019-04-28T19:41:00Z">
        <w:r>
          <w:rPr>
            <w:rFonts w:ascii="Times New Roman" w:hAnsi="Times New Roman"/>
            <w:sz w:val="24"/>
            <w:szCs w:val="24"/>
            <w:lang w:val="en-US"/>
          </w:rPr>
          <w:t>Jika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proofErr w:type="spellStart"/>
      <w:ins w:id="680" w:author="Windows User" w:date="2019-04-28T19:42:00Z">
        <w:r>
          <w:rPr>
            <w:rFonts w:ascii="Times New Roman" w:hAnsi="Times New Roman"/>
            <w:sz w:val="24"/>
            <w:szCs w:val="24"/>
            <w:lang w:val="en-US"/>
          </w:rPr>
          <w:t>terdapat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kepengurusan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yang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salah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segera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diberikan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SP1, SP2,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lalu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reshuffle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kepengurusan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6A19FB" w:rsidRPr="006A19FB" w:rsidRDefault="006A19FB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81" w:author="Windows User" w:date="2019-04-28T19:42:00Z"/>
          <w:rFonts w:ascii="Times New Roman" w:hAnsi="Times New Roman"/>
          <w:sz w:val="24"/>
          <w:szCs w:val="24"/>
          <w:rPrChange w:id="682" w:author="Windows User" w:date="2019-04-28T19:43:00Z">
            <w:rPr>
              <w:ins w:id="683" w:author="Windows User" w:date="2019-04-28T19:42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84" w:author="Windows User" w:date="2019-04-28T19:42:00Z">
        <w:r>
          <w:rPr>
            <w:rFonts w:ascii="Times New Roman" w:hAnsi="Times New Roman"/>
            <w:sz w:val="24"/>
            <w:szCs w:val="24"/>
            <w:lang w:val="en-US"/>
          </w:rPr>
          <w:t>Transparansi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dalam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segala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hal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sangat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ditekankan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6A19FB" w:rsidRPr="006A19FB" w:rsidRDefault="006A19FB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85" w:author="Windows User" w:date="2019-04-28T19:43:00Z"/>
          <w:rFonts w:ascii="Times New Roman" w:hAnsi="Times New Roman"/>
          <w:sz w:val="24"/>
          <w:szCs w:val="24"/>
          <w:rPrChange w:id="686" w:author="Windows User" w:date="2019-04-28T19:43:00Z">
            <w:rPr>
              <w:ins w:id="687" w:author="Windows User" w:date="2019-04-28T19:43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88" w:author="Windows User" w:date="2019-04-28T19:43:00Z">
        <w:r>
          <w:rPr>
            <w:rFonts w:ascii="Times New Roman" w:hAnsi="Times New Roman"/>
            <w:sz w:val="24"/>
            <w:szCs w:val="24"/>
            <w:lang w:val="en-US"/>
          </w:rPr>
          <w:t>Budayakan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disiplin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waktu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,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dimulai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dari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BPH agar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anggota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lainnya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mengikuti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6A19FB" w:rsidRPr="006A19FB" w:rsidRDefault="006A19FB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ins w:id="689" w:author="Windows User" w:date="2019-04-28T19:44:00Z"/>
          <w:rFonts w:ascii="Times New Roman" w:hAnsi="Times New Roman"/>
          <w:sz w:val="24"/>
          <w:szCs w:val="24"/>
          <w:rPrChange w:id="690" w:author="Windows User" w:date="2019-04-28T19:44:00Z">
            <w:rPr>
              <w:ins w:id="691" w:author="Windows User" w:date="2019-04-28T19:44:00Z"/>
              <w:rFonts w:ascii="Times New Roman" w:hAnsi="Times New Roman"/>
              <w:sz w:val="24"/>
              <w:szCs w:val="24"/>
              <w:lang w:val="en-US"/>
            </w:rPr>
          </w:rPrChange>
        </w:rPr>
      </w:pPr>
      <w:proofErr w:type="spellStart"/>
      <w:ins w:id="692" w:author="Windows User" w:date="2019-04-28T19:44:00Z">
        <w:r>
          <w:rPr>
            <w:rFonts w:ascii="Times New Roman" w:hAnsi="Times New Roman"/>
            <w:sz w:val="24"/>
            <w:szCs w:val="24"/>
            <w:lang w:val="en-US"/>
          </w:rPr>
          <w:t>Pembagian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sisa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hasil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tidak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melebihi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50%.</w:t>
        </w:r>
      </w:ins>
    </w:p>
    <w:p w:rsidR="006A19FB" w:rsidRPr="00D85182" w:rsidRDefault="00EA179F" w:rsidP="005E5D60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ins w:id="693" w:author="Windows User" w:date="2019-04-28T20:28:00Z"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proofErr w:type="spellStart"/>
      <w:ins w:id="694" w:author="Windows User" w:date="2019-04-28T20:29:00Z">
        <w:r>
          <w:rPr>
            <w:rFonts w:ascii="Times New Roman" w:hAnsi="Times New Roman"/>
            <w:sz w:val="24"/>
            <w:szCs w:val="24"/>
            <w:lang w:val="en-US"/>
          </w:rPr>
          <w:t>Doktrin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</w:ins>
      <w:proofErr w:type="spellStart"/>
      <w:ins w:id="695" w:author="Windows User" w:date="2019-04-28T20:40:00Z">
        <w:r w:rsidR="00365E78">
          <w:rPr>
            <w:rFonts w:ascii="Times New Roman" w:hAnsi="Times New Roman"/>
            <w:sz w:val="24"/>
            <w:szCs w:val="24"/>
            <w:lang w:val="en-US"/>
          </w:rPr>
          <w:t>anak</w:t>
        </w:r>
        <w:proofErr w:type="spellEnd"/>
        <w:r w:rsidR="00365E78">
          <w:rPr>
            <w:rFonts w:ascii="Times New Roman" w:hAnsi="Times New Roman"/>
            <w:sz w:val="24"/>
            <w:szCs w:val="24"/>
            <w:lang w:val="en-US"/>
          </w:rPr>
          <w:t xml:space="preserve"> 2019 yang </w:t>
        </w:r>
        <w:proofErr w:type="spellStart"/>
        <w:r w:rsidR="00365E78">
          <w:rPr>
            <w:rFonts w:ascii="Times New Roman" w:hAnsi="Times New Roman"/>
            <w:sz w:val="24"/>
            <w:szCs w:val="24"/>
            <w:lang w:val="en-US"/>
          </w:rPr>
          <w:t>baik-baik</w:t>
        </w:r>
        <w:proofErr w:type="spellEnd"/>
        <w:r w:rsidR="00365E78">
          <w:rPr>
            <w:rFonts w:ascii="Times New Roman" w:hAnsi="Times New Roman"/>
            <w:sz w:val="24"/>
            <w:szCs w:val="24"/>
            <w:lang w:val="en-US"/>
          </w:rPr>
          <w:t xml:space="preserve">, agar </w:t>
        </w:r>
        <w:proofErr w:type="spellStart"/>
        <w:r w:rsidR="00365E78">
          <w:rPr>
            <w:rFonts w:ascii="Times New Roman" w:hAnsi="Times New Roman"/>
            <w:sz w:val="24"/>
            <w:szCs w:val="24"/>
            <w:lang w:val="en-US"/>
          </w:rPr>
          <w:t>tertarik</w:t>
        </w:r>
        <w:proofErr w:type="spellEnd"/>
        <w:r w:rsidR="00365E78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365E78">
          <w:rPr>
            <w:rFonts w:ascii="Times New Roman" w:hAnsi="Times New Roman"/>
            <w:sz w:val="24"/>
            <w:szCs w:val="24"/>
            <w:lang w:val="en-US"/>
          </w:rPr>
          <w:t>bergabung</w:t>
        </w:r>
        <w:proofErr w:type="spellEnd"/>
        <w:r w:rsidR="00365E78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365E78">
          <w:rPr>
            <w:rFonts w:ascii="Times New Roman" w:hAnsi="Times New Roman"/>
            <w:sz w:val="24"/>
            <w:szCs w:val="24"/>
            <w:lang w:val="en-US"/>
          </w:rPr>
          <w:t>dengan</w:t>
        </w:r>
        <w:proofErr w:type="spellEnd"/>
        <w:r w:rsidR="00365E78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365E78">
          <w:rPr>
            <w:rFonts w:ascii="Times New Roman" w:hAnsi="Times New Roman"/>
            <w:sz w:val="24"/>
            <w:szCs w:val="24"/>
            <w:lang w:val="en-US"/>
          </w:rPr>
          <w:t>Kemala</w:t>
        </w:r>
        <w:proofErr w:type="spellEnd"/>
        <w:r w:rsidR="00365E78"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 w:rsidR="00365E78">
          <w:rPr>
            <w:rFonts w:ascii="Times New Roman" w:hAnsi="Times New Roman"/>
            <w:sz w:val="24"/>
            <w:szCs w:val="24"/>
            <w:lang w:val="en-US"/>
          </w:rPr>
          <w:t>Unsri</w:t>
        </w:r>
      </w:ins>
      <w:proofErr w:type="spellEnd"/>
      <w:ins w:id="696" w:author="Windows User" w:date="2019-05-02T21:44:00Z">
        <w:r w:rsidR="00D85182"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BE570E" w:rsidRPr="00BE570E" w:rsidRDefault="00D85182" w:rsidP="00BE570E">
      <w:pPr>
        <w:pStyle w:val="ListParagraph"/>
        <w:numPr>
          <w:ilvl w:val="0"/>
          <w:numId w:val="28"/>
        </w:numPr>
        <w:spacing w:line="360" w:lineRule="auto"/>
        <w:ind w:left="426" w:hanging="426"/>
        <w:jc w:val="both"/>
        <w:rPr>
          <w:rFonts w:ascii="Times New Roman" w:hAnsi="Times New Roman"/>
          <w:sz w:val="24"/>
          <w:szCs w:val="24"/>
          <w:rPrChange w:id="697" w:author="Windows User" w:date="2019-05-02T21:46:00Z">
            <w:rPr/>
          </w:rPrChange>
        </w:rPr>
      </w:pPr>
      <w:proofErr w:type="spellStart"/>
      <w:ins w:id="698" w:author="Windows User" w:date="2019-05-02T21:44:00Z">
        <w:r>
          <w:rPr>
            <w:rFonts w:ascii="Times New Roman" w:hAnsi="Times New Roman"/>
            <w:sz w:val="24"/>
            <w:szCs w:val="24"/>
            <w:lang w:val="en-US"/>
          </w:rPr>
          <w:t>Setiap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mengadakan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acara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dikoordinasi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/>
            <w:sz w:val="24"/>
            <w:szCs w:val="24"/>
            <w:lang w:val="en-US"/>
          </w:rPr>
          <w:t>transportasinya</w:t>
        </w:r>
        <w:proofErr w:type="spellEnd"/>
        <w:r>
          <w:rPr>
            <w:rFonts w:ascii="Times New Roman" w:hAnsi="Times New Roman"/>
            <w:sz w:val="24"/>
            <w:szCs w:val="24"/>
            <w:lang w:val="en-US"/>
          </w:rPr>
          <w:t>.</w:t>
        </w:r>
      </w:ins>
    </w:p>
    <w:p w:rsidR="00FF18D3" w:rsidRPr="00FF18D3" w:rsidRDefault="00FF18D3" w:rsidP="00FF18D3">
      <w:pPr>
        <w:pStyle w:val="ListParagraph"/>
        <w:spacing w:line="36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p w:rsidR="000E3B5A" w:rsidRPr="00985DB3" w:rsidRDefault="000E3B5A" w:rsidP="0075762F">
      <w:pPr>
        <w:pStyle w:val="ListParagraph"/>
        <w:numPr>
          <w:ilvl w:val="0"/>
          <w:numId w:val="27"/>
        </w:numPr>
        <w:spacing w:line="360" w:lineRule="auto"/>
        <w:ind w:left="426" w:hanging="426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985DB3">
        <w:rPr>
          <w:rFonts w:ascii="Times New Roman" w:hAnsi="Times New Roman"/>
          <w:b/>
          <w:sz w:val="24"/>
          <w:szCs w:val="24"/>
          <w:lang w:val="en-US"/>
        </w:rPr>
        <w:t>EKSTERN</w:t>
      </w:r>
    </w:p>
    <w:p w:rsidR="004C4976" w:rsidRPr="00A92148" w:rsidRDefault="00FF18D3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pengurus harian terpilih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ins w:id="699" w:author="Windows User" w:date="2019-04-28T18:14:00Z">
        <w:r w:rsidR="004453BD">
          <w:rPr>
            <w:rFonts w:ascii="Times New Roman" w:hAnsi="Times New Roman"/>
            <w:sz w:val="24"/>
            <w:szCs w:val="24"/>
            <w:lang w:val="sv-SE"/>
          </w:rPr>
          <w:t xml:space="preserve"> </w:t>
        </w:r>
      </w:ins>
      <w:r w:rsidR="009C163F">
        <w:rPr>
          <w:rFonts w:ascii="Times New Roman" w:hAnsi="Times New Roman"/>
          <w:sz w:val="24"/>
          <w:szCs w:val="24"/>
        </w:rPr>
        <w:t xml:space="preserve">wajib berupaya </w:t>
      </w:r>
      <w:r w:rsidR="000E3B5A" w:rsidRPr="00A92148">
        <w:rPr>
          <w:rFonts w:ascii="Times New Roman" w:hAnsi="Times New Roman"/>
          <w:sz w:val="24"/>
          <w:szCs w:val="24"/>
          <w:lang w:val="sv-SE"/>
        </w:rPr>
        <w:t xml:space="preserve">meningkatkan komunikasi serta hubungan yang baik dengan organisasi yang ada diperguruan tinggi baik regional maupun nasional. </w:t>
      </w:r>
    </w:p>
    <w:p w:rsidR="00FF18D3" w:rsidRPr="00497890" w:rsidRDefault="00FF18D3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Badan pengurus harian terpilih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497890">
        <w:rPr>
          <w:rFonts w:ascii="Times New Roman" w:hAnsi="Times New Roman"/>
          <w:sz w:val="24"/>
          <w:szCs w:val="24"/>
          <w:lang w:val="sv-SE"/>
        </w:rPr>
        <w:t>Kemala Unsri</w:t>
      </w:r>
      <w:r w:rsidR="00497890">
        <w:rPr>
          <w:rFonts w:ascii="Times New Roman" w:hAnsi="Times New Roman"/>
          <w:sz w:val="24"/>
          <w:szCs w:val="24"/>
        </w:rPr>
        <w:t xml:space="preserve"> </w:t>
      </w:r>
      <w:r w:rsidR="009C163F">
        <w:rPr>
          <w:rFonts w:ascii="Times New Roman" w:hAnsi="Times New Roman"/>
          <w:sz w:val="24"/>
          <w:szCs w:val="24"/>
        </w:rPr>
        <w:t xml:space="preserve">wajib berupaya </w:t>
      </w:r>
      <w:r w:rsidRPr="00A92148">
        <w:rPr>
          <w:rFonts w:ascii="Times New Roman" w:hAnsi="Times New Roman"/>
          <w:sz w:val="24"/>
          <w:szCs w:val="24"/>
          <w:lang w:val="sv-SE"/>
        </w:rPr>
        <w:t xml:space="preserve">meningkatkan komunikasi serta hubungan yang baik dengan organisasi </w:t>
      </w:r>
      <w:r w:rsidR="009C163F">
        <w:rPr>
          <w:rFonts w:ascii="Times New Roman" w:hAnsi="Times New Roman"/>
          <w:sz w:val="24"/>
          <w:szCs w:val="24"/>
        </w:rPr>
        <w:t xml:space="preserve">kedaerahan lain </w:t>
      </w:r>
      <w:r w:rsidRPr="00A92148">
        <w:rPr>
          <w:rFonts w:ascii="Times New Roman" w:hAnsi="Times New Roman"/>
          <w:sz w:val="24"/>
          <w:szCs w:val="24"/>
          <w:lang w:val="sv-SE"/>
        </w:rPr>
        <w:t>yang ada</w:t>
      </w:r>
      <w:r w:rsidR="009C163F">
        <w:rPr>
          <w:rFonts w:ascii="Times New Roman" w:hAnsi="Times New Roman"/>
          <w:sz w:val="24"/>
          <w:szCs w:val="24"/>
        </w:rPr>
        <w:t xml:space="preserve"> di Universitas S</w:t>
      </w:r>
      <w:r>
        <w:rPr>
          <w:rFonts w:ascii="Times New Roman" w:hAnsi="Times New Roman"/>
          <w:sz w:val="24"/>
          <w:szCs w:val="24"/>
        </w:rPr>
        <w:t>riwijaya</w:t>
      </w:r>
      <w:r w:rsidR="009C163F">
        <w:rPr>
          <w:rFonts w:ascii="Times New Roman" w:hAnsi="Times New Roman"/>
          <w:sz w:val="24"/>
          <w:szCs w:val="24"/>
        </w:rPr>
        <w:t>.</w:t>
      </w:r>
    </w:p>
    <w:p w:rsidR="00497890" w:rsidRPr="00FF18D3" w:rsidRDefault="00497890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Menjalin kerjasama dengan Dinas Pariwisata Provinsi Lampung</w:t>
      </w:r>
    </w:p>
    <w:p w:rsidR="00FF18D3" w:rsidRPr="004D53ED" w:rsidRDefault="009C163F" w:rsidP="0075762F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</w:rPr>
        <w:t>Anggota</w:t>
      </w:r>
      <w:r w:rsidR="00497890">
        <w:rPr>
          <w:rFonts w:ascii="Times New Roman" w:hAnsi="Times New Roman"/>
          <w:sz w:val="24"/>
          <w:szCs w:val="24"/>
        </w:rPr>
        <w:t xml:space="preserve"> Kemala Unsri </w:t>
      </w:r>
      <w:r>
        <w:rPr>
          <w:rFonts w:ascii="Times New Roman" w:hAnsi="Times New Roman"/>
          <w:sz w:val="24"/>
          <w:szCs w:val="24"/>
        </w:rPr>
        <w:t xml:space="preserve">wajib </w:t>
      </w:r>
      <w:r w:rsidR="00FF18D3">
        <w:rPr>
          <w:rFonts w:ascii="Times New Roman" w:hAnsi="Times New Roman"/>
          <w:sz w:val="24"/>
          <w:szCs w:val="24"/>
          <w:lang w:val="sv-SE"/>
        </w:rPr>
        <w:t>meningkatkan</w:t>
      </w:r>
      <w:r w:rsidR="00FF18D3" w:rsidRPr="00A92148">
        <w:rPr>
          <w:rFonts w:ascii="Times New Roman" w:hAnsi="Times New Roman"/>
          <w:sz w:val="24"/>
          <w:szCs w:val="24"/>
          <w:lang w:val="sv-SE"/>
        </w:rPr>
        <w:t xml:space="preserve"> hubungan yang</w:t>
      </w:r>
      <w:r w:rsidR="00FF18D3">
        <w:rPr>
          <w:rFonts w:ascii="Times New Roman" w:hAnsi="Times New Roman"/>
          <w:sz w:val="24"/>
          <w:szCs w:val="24"/>
          <w:lang w:val="sv-SE"/>
        </w:rPr>
        <w:t xml:space="preserve"> baik dengan </w:t>
      </w:r>
      <w:r>
        <w:rPr>
          <w:rFonts w:ascii="Times New Roman" w:hAnsi="Times New Roman"/>
          <w:sz w:val="24"/>
          <w:szCs w:val="24"/>
        </w:rPr>
        <w:t>alumni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  <w:r w:rsidR="00DE7895">
        <w:rPr>
          <w:rFonts w:ascii="Times New Roman" w:hAnsi="Times New Roman"/>
          <w:sz w:val="24"/>
          <w:szCs w:val="24"/>
        </w:rPr>
        <w:t xml:space="preserve">. </w:t>
      </w:r>
    </w:p>
    <w:p w:rsidR="00237867" w:rsidRPr="00497890" w:rsidRDefault="004D53ED" w:rsidP="00497890">
      <w:pPr>
        <w:pStyle w:val="ListParagraph"/>
        <w:numPr>
          <w:ilvl w:val="0"/>
          <w:numId w:val="29"/>
        </w:num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BPH terpilih mencanangkan Ikatan Alumni</w:t>
      </w:r>
      <w:r w:rsidR="00497890">
        <w:rPr>
          <w:rFonts w:ascii="Times New Roman" w:hAnsi="Times New Roman"/>
          <w:sz w:val="24"/>
          <w:szCs w:val="24"/>
        </w:rPr>
        <w:t xml:space="preserve"> Kemala Unsri</w:t>
      </w: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Pr="00553E2D" w:rsidRDefault="00237867" w:rsidP="00553E2D">
      <w:pPr>
        <w:rPr>
          <w:rFonts w:ascii="Times New Roman" w:hAnsi="Times New Roman"/>
          <w:b/>
          <w:sz w:val="24"/>
          <w:szCs w:val="24"/>
          <w:lang w:val="en-US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237867" w:rsidRDefault="00237867" w:rsidP="000E3B5A">
      <w:pPr>
        <w:jc w:val="center"/>
        <w:rPr>
          <w:rFonts w:ascii="Times New Roman" w:hAnsi="Times New Roman"/>
          <w:b/>
          <w:sz w:val="24"/>
          <w:szCs w:val="24"/>
        </w:rPr>
      </w:pPr>
    </w:p>
    <w:p w:rsidR="00586442" w:rsidRPr="00801739" w:rsidRDefault="00586442">
      <w:pPr>
        <w:rPr>
          <w:sz w:val="24"/>
          <w:szCs w:val="24"/>
        </w:rPr>
      </w:pPr>
    </w:p>
    <w:sectPr w:rsidR="00586442" w:rsidRPr="00801739" w:rsidSect="00E76C8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1450C"/>
    <w:multiLevelType w:val="hybridMultilevel"/>
    <w:tmpl w:val="CFE41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218C"/>
    <w:multiLevelType w:val="hybridMultilevel"/>
    <w:tmpl w:val="F82A0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A5573"/>
    <w:multiLevelType w:val="hybridMultilevel"/>
    <w:tmpl w:val="EF16C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FB4E93"/>
    <w:multiLevelType w:val="hybridMultilevel"/>
    <w:tmpl w:val="37FAE476"/>
    <w:lvl w:ilvl="0" w:tplc="0421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06E8127C"/>
    <w:multiLevelType w:val="hybridMultilevel"/>
    <w:tmpl w:val="99AAA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0D6E5C"/>
    <w:multiLevelType w:val="hybridMultilevel"/>
    <w:tmpl w:val="1CD4477E"/>
    <w:lvl w:ilvl="0" w:tplc="0421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A4E7153"/>
    <w:multiLevelType w:val="hybridMultilevel"/>
    <w:tmpl w:val="4C3CF21A"/>
    <w:lvl w:ilvl="0" w:tplc="7660DE9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0BDE043F"/>
    <w:multiLevelType w:val="hybridMultilevel"/>
    <w:tmpl w:val="4B4CEFD2"/>
    <w:lvl w:ilvl="0" w:tplc="342040C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0C275DDF"/>
    <w:multiLevelType w:val="hybridMultilevel"/>
    <w:tmpl w:val="33AE182E"/>
    <w:lvl w:ilvl="0" w:tplc="FFCAA71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17B65514"/>
    <w:multiLevelType w:val="hybridMultilevel"/>
    <w:tmpl w:val="AC9C8F36"/>
    <w:lvl w:ilvl="0" w:tplc="0FB27F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9B7029"/>
    <w:multiLevelType w:val="hybridMultilevel"/>
    <w:tmpl w:val="54DE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267B43"/>
    <w:multiLevelType w:val="hybridMultilevel"/>
    <w:tmpl w:val="EBA0DA4E"/>
    <w:lvl w:ilvl="0" w:tplc="A224D9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1A4054"/>
    <w:multiLevelType w:val="hybridMultilevel"/>
    <w:tmpl w:val="FD404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F372C"/>
    <w:multiLevelType w:val="hybridMultilevel"/>
    <w:tmpl w:val="218A0370"/>
    <w:lvl w:ilvl="0" w:tplc="DF1A94D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C7E291B"/>
    <w:multiLevelType w:val="hybridMultilevel"/>
    <w:tmpl w:val="8CD2F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3C3C83"/>
    <w:multiLevelType w:val="hybridMultilevel"/>
    <w:tmpl w:val="69FC7602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368D6B02"/>
    <w:multiLevelType w:val="hybridMultilevel"/>
    <w:tmpl w:val="79E47AB4"/>
    <w:lvl w:ilvl="0" w:tplc="8B56CB80">
      <w:start w:val="1"/>
      <w:numFmt w:val="bullet"/>
      <w:lvlText w:val="•"/>
      <w:lvlJc w:val="left"/>
      <w:pPr>
        <w:ind w:left="1080" w:hanging="360"/>
      </w:pPr>
      <w:rPr>
        <w:rFonts w:ascii="Arial Black" w:eastAsia="Calibri" w:hAnsi="Arial Black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6FF2384"/>
    <w:multiLevelType w:val="hybridMultilevel"/>
    <w:tmpl w:val="B82AC8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32098F"/>
    <w:multiLevelType w:val="hybridMultilevel"/>
    <w:tmpl w:val="B534074A"/>
    <w:lvl w:ilvl="0" w:tplc="EA4AB846">
      <w:start w:val="1"/>
      <w:numFmt w:val="decimal"/>
      <w:lvlText w:val="%1."/>
      <w:lvlJc w:val="left"/>
      <w:pPr>
        <w:ind w:left="21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9773BDC"/>
    <w:multiLevelType w:val="hybridMultilevel"/>
    <w:tmpl w:val="78C81022"/>
    <w:lvl w:ilvl="0" w:tplc="BD1C4B9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0">
    <w:nsid w:val="397D3035"/>
    <w:multiLevelType w:val="hybridMultilevel"/>
    <w:tmpl w:val="0FA0B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41B5"/>
    <w:multiLevelType w:val="hybridMultilevel"/>
    <w:tmpl w:val="F478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FA5AF7"/>
    <w:multiLevelType w:val="hybridMultilevel"/>
    <w:tmpl w:val="6C4C2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9B34BC"/>
    <w:multiLevelType w:val="hybridMultilevel"/>
    <w:tmpl w:val="CF5CAF12"/>
    <w:lvl w:ilvl="0" w:tplc="47586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D007C3"/>
    <w:multiLevelType w:val="hybridMultilevel"/>
    <w:tmpl w:val="16D2B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3E5F00"/>
    <w:multiLevelType w:val="hybridMultilevel"/>
    <w:tmpl w:val="44D04EA0"/>
    <w:lvl w:ilvl="0" w:tplc="EC261D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2AD1BE1"/>
    <w:multiLevelType w:val="hybridMultilevel"/>
    <w:tmpl w:val="8358559A"/>
    <w:lvl w:ilvl="0" w:tplc="2D6873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43583B81"/>
    <w:multiLevelType w:val="hybridMultilevel"/>
    <w:tmpl w:val="4C1AD4E8"/>
    <w:lvl w:ilvl="0" w:tplc="2A7AD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9F467B5"/>
    <w:multiLevelType w:val="hybridMultilevel"/>
    <w:tmpl w:val="71987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203B9C"/>
    <w:multiLevelType w:val="hybridMultilevel"/>
    <w:tmpl w:val="4BEAAF64"/>
    <w:lvl w:ilvl="0" w:tplc="D45EBB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3D00D4"/>
    <w:multiLevelType w:val="hybridMultilevel"/>
    <w:tmpl w:val="D1204E9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CE09AC"/>
    <w:multiLevelType w:val="hybridMultilevel"/>
    <w:tmpl w:val="8F367B58"/>
    <w:lvl w:ilvl="0" w:tplc="6E18020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2304FA7"/>
    <w:multiLevelType w:val="hybridMultilevel"/>
    <w:tmpl w:val="A754B4D2"/>
    <w:lvl w:ilvl="0" w:tplc="F52067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2362363"/>
    <w:multiLevelType w:val="hybridMultilevel"/>
    <w:tmpl w:val="0572625A"/>
    <w:lvl w:ilvl="0" w:tplc="D53E40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3202941"/>
    <w:multiLevelType w:val="hybridMultilevel"/>
    <w:tmpl w:val="AAB4710E"/>
    <w:lvl w:ilvl="0" w:tplc="F2B257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4B3F87"/>
    <w:multiLevelType w:val="hybridMultilevel"/>
    <w:tmpl w:val="4EBC060C"/>
    <w:lvl w:ilvl="0" w:tplc="37DEC76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566F1553"/>
    <w:multiLevelType w:val="hybridMultilevel"/>
    <w:tmpl w:val="9F54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0C0845"/>
    <w:multiLevelType w:val="hybridMultilevel"/>
    <w:tmpl w:val="2F321BA4"/>
    <w:lvl w:ilvl="0" w:tplc="C3FC0D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30828"/>
    <w:multiLevelType w:val="hybridMultilevel"/>
    <w:tmpl w:val="A426CDD2"/>
    <w:lvl w:ilvl="0" w:tplc="C00E7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59D87874"/>
    <w:multiLevelType w:val="hybridMultilevel"/>
    <w:tmpl w:val="6DB63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D52E42"/>
    <w:multiLevelType w:val="hybridMultilevel"/>
    <w:tmpl w:val="B950C850"/>
    <w:lvl w:ilvl="0" w:tplc="89261D7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6183199F"/>
    <w:multiLevelType w:val="hybridMultilevel"/>
    <w:tmpl w:val="16AADF16"/>
    <w:lvl w:ilvl="0" w:tplc="4F1A2B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62BC0F91"/>
    <w:multiLevelType w:val="hybridMultilevel"/>
    <w:tmpl w:val="E9923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5D2F06"/>
    <w:multiLevelType w:val="hybridMultilevel"/>
    <w:tmpl w:val="45FAF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9E6B57"/>
    <w:multiLevelType w:val="hybridMultilevel"/>
    <w:tmpl w:val="301AD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0C2095"/>
    <w:multiLevelType w:val="hybridMultilevel"/>
    <w:tmpl w:val="4D761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5A764B7"/>
    <w:multiLevelType w:val="hybridMultilevel"/>
    <w:tmpl w:val="6854F930"/>
    <w:lvl w:ilvl="0" w:tplc="7ABAB842">
      <w:start w:val="1"/>
      <w:numFmt w:val="decimal"/>
      <w:lvlText w:val="%1."/>
      <w:lvlJc w:val="left"/>
      <w:pPr>
        <w:ind w:left="426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7">
    <w:nsid w:val="7AC23B4E"/>
    <w:multiLevelType w:val="hybridMultilevel"/>
    <w:tmpl w:val="D194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BB23A36"/>
    <w:multiLevelType w:val="hybridMultilevel"/>
    <w:tmpl w:val="FB06C27E"/>
    <w:lvl w:ilvl="0" w:tplc="C63C6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C50D25"/>
    <w:multiLevelType w:val="hybridMultilevel"/>
    <w:tmpl w:val="0F8CC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1"/>
  </w:num>
  <w:num w:numId="3">
    <w:abstractNumId w:val="41"/>
  </w:num>
  <w:num w:numId="4">
    <w:abstractNumId w:val="12"/>
  </w:num>
  <w:num w:numId="5">
    <w:abstractNumId w:val="16"/>
  </w:num>
  <w:num w:numId="6">
    <w:abstractNumId w:val="42"/>
  </w:num>
  <w:num w:numId="7">
    <w:abstractNumId w:val="39"/>
  </w:num>
  <w:num w:numId="8">
    <w:abstractNumId w:val="22"/>
  </w:num>
  <w:num w:numId="9">
    <w:abstractNumId w:val="47"/>
  </w:num>
  <w:num w:numId="10">
    <w:abstractNumId w:val="28"/>
  </w:num>
  <w:num w:numId="11">
    <w:abstractNumId w:val="43"/>
  </w:num>
  <w:num w:numId="12">
    <w:abstractNumId w:val="4"/>
  </w:num>
  <w:num w:numId="13">
    <w:abstractNumId w:val="14"/>
  </w:num>
  <w:num w:numId="14">
    <w:abstractNumId w:val="0"/>
  </w:num>
  <w:num w:numId="15">
    <w:abstractNumId w:val="44"/>
  </w:num>
  <w:num w:numId="16">
    <w:abstractNumId w:val="1"/>
  </w:num>
  <w:num w:numId="17">
    <w:abstractNumId w:val="24"/>
  </w:num>
  <w:num w:numId="18">
    <w:abstractNumId w:val="20"/>
  </w:num>
  <w:num w:numId="19">
    <w:abstractNumId w:val="45"/>
  </w:num>
  <w:num w:numId="20">
    <w:abstractNumId w:val="9"/>
  </w:num>
  <w:num w:numId="21">
    <w:abstractNumId w:val="31"/>
  </w:num>
  <w:num w:numId="22">
    <w:abstractNumId w:val="33"/>
  </w:num>
  <w:num w:numId="23">
    <w:abstractNumId w:val="25"/>
  </w:num>
  <w:num w:numId="24">
    <w:abstractNumId w:val="13"/>
  </w:num>
  <w:num w:numId="25">
    <w:abstractNumId w:val="18"/>
  </w:num>
  <w:num w:numId="26">
    <w:abstractNumId w:val="6"/>
  </w:num>
  <w:num w:numId="27">
    <w:abstractNumId w:val="34"/>
  </w:num>
  <w:num w:numId="28">
    <w:abstractNumId w:val="37"/>
  </w:num>
  <w:num w:numId="29">
    <w:abstractNumId w:val="40"/>
  </w:num>
  <w:num w:numId="30">
    <w:abstractNumId w:val="49"/>
  </w:num>
  <w:num w:numId="31">
    <w:abstractNumId w:val="5"/>
  </w:num>
  <w:num w:numId="32">
    <w:abstractNumId w:val="15"/>
  </w:num>
  <w:num w:numId="33">
    <w:abstractNumId w:val="48"/>
  </w:num>
  <w:num w:numId="34">
    <w:abstractNumId w:val="38"/>
  </w:num>
  <w:num w:numId="35">
    <w:abstractNumId w:val="32"/>
  </w:num>
  <w:num w:numId="36">
    <w:abstractNumId w:val="30"/>
  </w:num>
  <w:num w:numId="37">
    <w:abstractNumId w:val="27"/>
  </w:num>
  <w:num w:numId="38">
    <w:abstractNumId w:val="7"/>
  </w:num>
  <w:num w:numId="39">
    <w:abstractNumId w:val="8"/>
  </w:num>
  <w:num w:numId="40">
    <w:abstractNumId w:val="46"/>
  </w:num>
  <w:num w:numId="41">
    <w:abstractNumId w:val="19"/>
  </w:num>
  <w:num w:numId="42">
    <w:abstractNumId w:val="17"/>
  </w:num>
  <w:num w:numId="43">
    <w:abstractNumId w:val="3"/>
  </w:num>
  <w:num w:numId="44">
    <w:abstractNumId w:val="10"/>
  </w:num>
  <w:num w:numId="45">
    <w:abstractNumId w:val="23"/>
  </w:num>
  <w:num w:numId="46">
    <w:abstractNumId w:val="26"/>
  </w:num>
  <w:num w:numId="47">
    <w:abstractNumId w:val="35"/>
  </w:num>
  <w:num w:numId="48">
    <w:abstractNumId w:val="21"/>
  </w:num>
  <w:num w:numId="49">
    <w:abstractNumId w:val="36"/>
  </w:num>
  <w:num w:numId="5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compat/>
  <w:rsids>
    <w:rsidRoot w:val="000E3B5A"/>
    <w:rsid w:val="00001621"/>
    <w:rsid w:val="00031A15"/>
    <w:rsid w:val="00041784"/>
    <w:rsid w:val="00050D6E"/>
    <w:rsid w:val="000628B5"/>
    <w:rsid w:val="00066ECC"/>
    <w:rsid w:val="0009150E"/>
    <w:rsid w:val="000C10AB"/>
    <w:rsid w:val="000C6A4F"/>
    <w:rsid w:val="000E3B5A"/>
    <w:rsid w:val="00102268"/>
    <w:rsid w:val="001027B6"/>
    <w:rsid w:val="00104441"/>
    <w:rsid w:val="001443E6"/>
    <w:rsid w:val="00186760"/>
    <w:rsid w:val="0019300B"/>
    <w:rsid w:val="0019446D"/>
    <w:rsid w:val="001B561B"/>
    <w:rsid w:val="001B573E"/>
    <w:rsid w:val="001D37E9"/>
    <w:rsid w:val="001F1FA9"/>
    <w:rsid w:val="002034BE"/>
    <w:rsid w:val="002260F6"/>
    <w:rsid w:val="0023431D"/>
    <w:rsid w:val="00237867"/>
    <w:rsid w:val="00237BBA"/>
    <w:rsid w:val="00257C03"/>
    <w:rsid w:val="00280B82"/>
    <w:rsid w:val="002908DB"/>
    <w:rsid w:val="0029366F"/>
    <w:rsid w:val="002B1567"/>
    <w:rsid w:val="002C00D4"/>
    <w:rsid w:val="002F6D26"/>
    <w:rsid w:val="003067C8"/>
    <w:rsid w:val="00317F03"/>
    <w:rsid w:val="00343207"/>
    <w:rsid w:val="00343EF8"/>
    <w:rsid w:val="00347F60"/>
    <w:rsid w:val="003504C6"/>
    <w:rsid w:val="00351725"/>
    <w:rsid w:val="00365E78"/>
    <w:rsid w:val="00367F6D"/>
    <w:rsid w:val="003A4231"/>
    <w:rsid w:val="003B0A39"/>
    <w:rsid w:val="003C640B"/>
    <w:rsid w:val="00430B19"/>
    <w:rsid w:val="004349FC"/>
    <w:rsid w:val="004453BD"/>
    <w:rsid w:val="00447282"/>
    <w:rsid w:val="004628DA"/>
    <w:rsid w:val="00465372"/>
    <w:rsid w:val="00471CEB"/>
    <w:rsid w:val="00494DB2"/>
    <w:rsid w:val="00497890"/>
    <w:rsid w:val="004A7947"/>
    <w:rsid w:val="004B4221"/>
    <w:rsid w:val="004C18E0"/>
    <w:rsid w:val="004C4976"/>
    <w:rsid w:val="004D53ED"/>
    <w:rsid w:val="004D7D2F"/>
    <w:rsid w:val="004E2B5E"/>
    <w:rsid w:val="004F7A52"/>
    <w:rsid w:val="00501FC7"/>
    <w:rsid w:val="00512C5C"/>
    <w:rsid w:val="00532559"/>
    <w:rsid w:val="00551F99"/>
    <w:rsid w:val="00552A93"/>
    <w:rsid w:val="00553E2D"/>
    <w:rsid w:val="005747AF"/>
    <w:rsid w:val="00582CBE"/>
    <w:rsid w:val="00586442"/>
    <w:rsid w:val="005A7738"/>
    <w:rsid w:val="005E5D60"/>
    <w:rsid w:val="005E6999"/>
    <w:rsid w:val="00651CCF"/>
    <w:rsid w:val="006737A3"/>
    <w:rsid w:val="00676C5D"/>
    <w:rsid w:val="006A19FB"/>
    <w:rsid w:val="006E2645"/>
    <w:rsid w:val="006E5119"/>
    <w:rsid w:val="007039F3"/>
    <w:rsid w:val="00730DFC"/>
    <w:rsid w:val="00731510"/>
    <w:rsid w:val="00731D7D"/>
    <w:rsid w:val="0075762F"/>
    <w:rsid w:val="007A4AA7"/>
    <w:rsid w:val="007B5885"/>
    <w:rsid w:val="007F1118"/>
    <w:rsid w:val="00801739"/>
    <w:rsid w:val="008264D0"/>
    <w:rsid w:val="00856A89"/>
    <w:rsid w:val="0086571D"/>
    <w:rsid w:val="008821A8"/>
    <w:rsid w:val="008B3E9D"/>
    <w:rsid w:val="008D7A24"/>
    <w:rsid w:val="008E108E"/>
    <w:rsid w:val="008F5DCB"/>
    <w:rsid w:val="009019B0"/>
    <w:rsid w:val="00924657"/>
    <w:rsid w:val="009443CB"/>
    <w:rsid w:val="00976D59"/>
    <w:rsid w:val="00985DB3"/>
    <w:rsid w:val="00992685"/>
    <w:rsid w:val="009C163F"/>
    <w:rsid w:val="009D06E4"/>
    <w:rsid w:val="009D66A5"/>
    <w:rsid w:val="00A33472"/>
    <w:rsid w:val="00A425D8"/>
    <w:rsid w:val="00A64259"/>
    <w:rsid w:val="00A92148"/>
    <w:rsid w:val="00A9799F"/>
    <w:rsid w:val="00AC654D"/>
    <w:rsid w:val="00B03978"/>
    <w:rsid w:val="00B51504"/>
    <w:rsid w:val="00BD548D"/>
    <w:rsid w:val="00BD7677"/>
    <w:rsid w:val="00BE570E"/>
    <w:rsid w:val="00BF18F3"/>
    <w:rsid w:val="00C305A8"/>
    <w:rsid w:val="00C4276A"/>
    <w:rsid w:val="00C460F1"/>
    <w:rsid w:val="00C713FC"/>
    <w:rsid w:val="00CC3F13"/>
    <w:rsid w:val="00CC631A"/>
    <w:rsid w:val="00CD5415"/>
    <w:rsid w:val="00CF17A6"/>
    <w:rsid w:val="00D84417"/>
    <w:rsid w:val="00D85182"/>
    <w:rsid w:val="00D902EE"/>
    <w:rsid w:val="00DC54B4"/>
    <w:rsid w:val="00DD1D95"/>
    <w:rsid w:val="00DD2671"/>
    <w:rsid w:val="00DD7542"/>
    <w:rsid w:val="00DE7895"/>
    <w:rsid w:val="00DF20F7"/>
    <w:rsid w:val="00E019AF"/>
    <w:rsid w:val="00E0747D"/>
    <w:rsid w:val="00E36880"/>
    <w:rsid w:val="00E418BB"/>
    <w:rsid w:val="00E76C82"/>
    <w:rsid w:val="00EA179F"/>
    <w:rsid w:val="00EF2278"/>
    <w:rsid w:val="00EF4CA4"/>
    <w:rsid w:val="00EF6409"/>
    <w:rsid w:val="00F00354"/>
    <w:rsid w:val="00F1080F"/>
    <w:rsid w:val="00F3267B"/>
    <w:rsid w:val="00F576E5"/>
    <w:rsid w:val="00F72308"/>
    <w:rsid w:val="00F80745"/>
    <w:rsid w:val="00F9035D"/>
    <w:rsid w:val="00F932AE"/>
    <w:rsid w:val="00F937AB"/>
    <w:rsid w:val="00FC4677"/>
    <w:rsid w:val="00FC5E7E"/>
    <w:rsid w:val="00FF18D3"/>
    <w:rsid w:val="00FF7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8" type="connector" idref="#AutoShape 9"/>
        <o:r id="V:Rule9" type="connector" idref="#_x0000_s1032"/>
        <o:r id="V:Rule10" type="connector" idref="#AutoShape 6"/>
        <o:r id="V:Rule11" type="connector" idref="#AutoShape 5"/>
        <o:r id="V:Rule12" type="connector" idref="#AutoShape 2"/>
        <o:r id="V:Rule13" type="connector" idref="#AutoShape 8"/>
        <o:r id="V:Rule14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B5A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6E5"/>
    <w:rPr>
      <w:rFonts w:ascii="Segoe UI" w:hAnsi="Segoe UI" w:cs="Segoe UI"/>
      <w:sz w:val="18"/>
      <w:szCs w:val="18"/>
      <w:lang w:eastAsia="en-US"/>
    </w:rPr>
  </w:style>
  <w:style w:type="paragraph" w:styleId="Revision">
    <w:name w:val="Revision"/>
    <w:hidden/>
    <w:uiPriority w:val="99"/>
    <w:semiHidden/>
    <w:rsid w:val="00551F99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D03AB-3836-4AF0-B921-B29142723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3287</Words>
  <Characters>18736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ANGGARAN DASAR (AD)</vt:lpstr>
    </vt:vector>
  </TitlesOfParts>
  <Company>Koboy</Company>
  <LinksUpToDate>false</LinksUpToDate>
  <CharactersWithSpaces>21980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ANGGARAN DASAR (AD)</dc:title>
  <dc:creator>ACER</dc:creator>
  <cp:lastModifiedBy>Windows User</cp:lastModifiedBy>
  <cp:revision>13</cp:revision>
  <dcterms:created xsi:type="dcterms:W3CDTF">2019-04-29T14:35:00Z</dcterms:created>
  <dcterms:modified xsi:type="dcterms:W3CDTF">2019-05-02T14:46:00Z</dcterms:modified>
</cp:coreProperties>
</file>